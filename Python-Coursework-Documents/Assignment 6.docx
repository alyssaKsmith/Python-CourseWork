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C4727" w14:textId="77777777" w:rsidR="007270C2" w:rsidRPr="007270C2" w:rsidRDefault="007270C2" w:rsidP="007270C2">
      <w:pPr>
        <w:spacing w:after="100" w:afterAutospacing="1" w:line="240" w:lineRule="auto"/>
        <w:outlineLvl w:val="0"/>
        <w:rPr>
          <w:rFonts w:ascii="inherit" w:eastAsia="Times New Roman" w:hAnsi="inherit" w:cs="Segoe UI"/>
          <w:color w:val="212529"/>
          <w:kern w:val="36"/>
          <w:sz w:val="48"/>
          <w:szCs w:val="48"/>
        </w:rPr>
      </w:pPr>
      <w:r w:rsidRPr="007270C2">
        <w:rPr>
          <w:rFonts w:ascii="inherit" w:eastAsia="Times New Roman" w:hAnsi="inherit" w:cs="Segoe UI"/>
          <w:color w:val="212529"/>
          <w:kern w:val="36"/>
          <w:sz w:val="48"/>
          <w:szCs w:val="48"/>
        </w:rPr>
        <w:t>Assignment 6</w:t>
      </w:r>
    </w:p>
    <w:p w14:paraId="26828194" w14:textId="77777777" w:rsidR="007270C2" w:rsidRPr="007270C2" w:rsidRDefault="007270C2" w:rsidP="007270C2">
      <w:pPr>
        <w:spacing w:after="100" w:afterAutospacing="1" w:line="240" w:lineRule="auto"/>
        <w:outlineLvl w:val="1"/>
        <w:rPr>
          <w:rFonts w:ascii="inherit" w:eastAsia="Times New Roman" w:hAnsi="inherit" w:cs="Segoe UI"/>
          <w:color w:val="212529"/>
          <w:sz w:val="36"/>
          <w:szCs w:val="36"/>
        </w:rPr>
      </w:pPr>
      <w:r w:rsidRPr="007270C2">
        <w:rPr>
          <w:rFonts w:ascii="inherit" w:eastAsia="Times New Roman" w:hAnsi="inherit" w:cs="Segoe UI"/>
          <w:color w:val="212529"/>
          <w:sz w:val="36"/>
          <w:szCs w:val="36"/>
        </w:rPr>
        <w:t>Goals</w:t>
      </w:r>
    </w:p>
    <w:p w14:paraId="77B1DF82"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The goal of this assignment is to work with object-oriented programming in Python.</w:t>
      </w:r>
    </w:p>
    <w:p w14:paraId="7DD868C5" w14:textId="77777777" w:rsidR="007270C2" w:rsidRPr="007270C2" w:rsidRDefault="007270C2" w:rsidP="007270C2">
      <w:pPr>
        <w:spacing w:after="100" w:afterAutospacing="1" w:line="240" w:lineRule="auto"/>
        <w:outlineLvl w:val="1"/>
        <w:rPr>
          <w:rFonts w:ascii="inherit" w:eastAsia="Times New Roman" w:hAnsi="inherit" w:cs="Segoe UI"/>
          <w:color w:val="212529"/>
          <w:sz w:val="36"/>
          <w:szCs w:val="36"/>
        </w:rPr>
      </w:pPr>
      <w:r w:rsidRPr="007270C2">
        <w:rPr>
          <w:rFonts w:ascii="inherit" w:eastAsia="Times New Roman" w:hAnsi="inherit" w:cs="Segoe UI"/>
          <w:color w:val="212529"/>
          <w:sz w:val="36"/>
          <w:szCs w:val="36"/>
        </w:rPr>
        <w:t>Instructions</w:t>
      </w:r>
    </w:p>
    <w:p w14:paraId="72385928"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You will be doing your work in Python for this assignment. You may choose to work on this assignment on a hosted environment (</w:t>
      </w:r>
      <w:proofErr w:type="gramStart"/>
      <w:r w:rsidRPr="007270C2">
        <w:rPr>
          <w:rFonts w:ascii="Segoe UI" w:eastAsia="Times New Roman" w:hAnsi="Segoe UI" w:cs="Segoe UI"/>
          <w:color w:val="212529"/>
          <w:sz w:val="24"/>
          <w:szCs w:val="24"/>
        </w:rPr>
        <w:t>e.g.</w:t>
      </w:r>
      <w:proofErr w:type="gramEnd"/>
      <w:r w:rsidRPr="007270C2">
        <w:rPr>
          <w:rFonts w:ascii="Segoe UI" w:eastAsia="Times New Roman" w:hAnsi="Segoe UI" w:cs="Segoe UI"/>
          <w:color w:val="212529"/>
          <w:sz w:val="24"/>
          <w:szCs w:val="24"/>
        </w:rPr>
        <w:t> </w:t>
      </w:r>
      <w:hyperlink r:id="rId5" w:history="1">
        <w:r w:rsidRPr="007270C2">
          <w:rPr>
            <w:rFonts w:ascii="Segoe UI" w:eastAsia="Times New Roman" w:hAnsi="Segoe UI" w:cs="Segoe UI"/>
            <w:color w:val="007BFF"/>
            <w:sz w:val="24"/>
            <w:szCs w:val="24"/>
            <w:u w:val="single"/>
          </w:rPr>
          <w:t>tiger</w:t>
        </w:r>
      </w:hyperlink>
      <w:r w:rsidRPr="007270C2">
        <w:rPr>
          <w:rFonts w:ascii="Segoe UI" w:eastAsia="Times New Roman" w:hAnsi="Segoe UI" w:cs="Segoe UI"/>
          <w:color w:val="212529"/>
          <w:sz w:val="24"/>
          <w:szCs w:val="24"/>
        </w:rPr>
        <w:t xml:space="preserve">) or on your own local installation of </w:t>
      </w:r>
      <w:proofErr w:type="spellStart"/>
      <w:r w:rsidRPr="007270C2">
        <w:rPr>
          <w:rFonts w:ascii="Segoe UI" w:eastAsia="Times New Roman" w:hAnsi="Segoe UI" w:cs="Segoe UI"/>
          <w:color w:val="212529"/>
          <w:sz w:val="24"/>
          <w:szCs w:val="24"/>
        </w:rPr>
        <w:t>Jupyter</w:t>
      </w:r>
      <w:proofErr w:type="spellEnd"/>
      <w:r w:rsidRPr="007270C2">
        <w:rPr>
          <w:rFonts w:ascii="Segoe UI" w:eastAsia="Times New Roman" w:hAnsi="Segoe UI" w:cs="Segoe UI"/>
          <w:color w:val="212529"/>
          <w:sz w:val="24"/>
          <w:szCs w:val="24"/>
        </w:rPr>
        <w:t xml:space="preserve"> and Python. You should use Python 3.8 or higher for your work. To use tiger, use the credentials you received. If you work remotely, make sure to download the .</w:t>
      </w:r>
      <w:proofErr w:type="spellStart"/>
      <w:r w:rsidRPr="007270C2">
        <w:rPr>
          <w:rFonts w:ascii="Segoe UI" w:eastAsia="Times New Roman" w:hAnsi="Segoe UI" w:cs="Segoe UI"/>
          <w:color w:val="212529"/>
          <w:sz w:val="24"/>
          <w:szCs w:val="24"/>
        </w:rPr>
        <w:t>py</w:t>
      </w:r>
      <w:proofErr w:type="spellEnd"/>
      <w:r w:rsidRPr="007270C2">
        <w:rPr>
          <w:rFonts w:ascii="Segoe UI" w:eastAsia="Times New Roman" w:hAnsi="Segoe UI" w:cs="Segoe UI"/>
          <w:color w:val="212529"/>
          <w:sz w:val="24"/>
          <w:szCs w:val="24"/>
        </w:rPr>
        <w:t xml:space="preserve"> files to turn in. If you choose to work locally, </w:t>
      </w:r>
      <w:hyperlink r:id="rId6" w:history="1">
        <w:r w:rsidRPr="007270C2">
          <w:rPr>
            <w:rFonts w:ascii="Segoe UI" w:eastAsia="Times New Roman" w:hAnsi="Segoe UI" w:cs="Segoe UI"/>
            <w:color w:val="007BFF"/>
            <w:sz w:val="24"/>
            <w:szCs w:val="24"/>
            <w:u w:val="single"/>
          </w:rPr>
          <w:t>Anaconda</w:t>
        </w:r>
      </w:hyperlink>
      <w:r w:rsidRPr="007270C2">
        <w:rPr>
          <w:rFonts w:ascii="Segoe UI" w:eastAsia="Times New Roman" w:hAnsi="Segoe UI" w:cs="Segoe UI"/>
          <w:color w:val="212529"/>
          <w:sz w:val="24"/>
          <w:szCs w:val="24"/>
        </w:rPr>
        <w:t xml:space="preserve"> is the easiest way to install and manage Python. If you work locally, you may launch </w:t>
      </w:r>
      <w:proofErr w:type="spellStart"/>
      <w:r w:rsidRPr="007270C2">
        <w:rPr>
          <w:rFonts w:ascii="Segoe UI" w:eastAsia="Times New Roman" w:hAnsi="Segoe UI" w:cs="Segoe UI"/>
          <w:color w:val="212529"/>
          <w:sz w:val="24"/>
          <w:szCs w:val="24"/>
        </w:rPr>
        <w:t>Jupyter</w:t>
      </w:r>
      <w:proofErr w:type="spellEnd"/>
      <w:r w:rsidRPr="007270C2">
        <w:rPr>
          <w:rFonts w:ascii="Segoe UI" w:eastAsia="Times New Roman" w:hAnsi="Segoe UI" w:cs="Segoe UI"/>
          <w:color w:val="212529"/>
          <w:sz w:val="24"/>
          <w:szCs w:val="24"/>
        </w:rPr>
        <w:t xml:space="preserve"> Lab either from the Navigator application or via the command-line as </w:t>
      </w:r>
      <w:proofErr w:type="spellStart"/>
      <w:r w:rsidRPr="007270C2">
        <w:rPr>
          <w:rFonts w:ascii="Consolas" w:eastAsia="Times New Roman" w:hAnsi="Consolas" w:cs="Courier New"/>
          <w:color w:val="E83E8C"/>
          <w:sz w:val="21"/>
          <w:szCs w:val="21"/>
        </w:rPr>
        <w:t>jupyter</w:t>
      </w:r>
      <w:proofErr w:type="spellEnd"/>
      <w:r w:rsidRPr="007270C2">
        <w:rPr>
          <w:rFonts w:ascii="Consolas" w:eastAsia="Times New Roman" w:hAnsi="Consolas" w:cs="Courier New"/>
          <w:color w:val="E83E8C"/>
          <w:sz w:val="21"/>
          <w:szCs w:val="21"/>
        </w:rPr>
        <w:t>-lab</w:t>
      </w:r>
      <w:r w:rsidRPr="007270C2">
        <w:rPr>
          <w:rFonts w:ascii="Segoe UI" w:eastAsia="Times New Roman" w:hAnsi="Segoe UI" w:cs="Segoe UI"/>
          <w:color w:val="212529"/>
          <w:sz w:val="24"/>
          <w:szCs w:val="24"/>
        </w:rPr>
        <w:t>.</w:t>
      </w:r>
    </w:p>
    <w:p w14:paraId="76C13CA7"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In this assignment, we will be implementing a collection of classes that work together to orchestrate course scheduling in a university setting. There will be a central registrar that coordinates scheduling for students and professors with methods to add and remove persons from courses. You will need to test your classes to make sure they work properly (See Section 6 for a summary of the items to be implemented and some non-comprehensive test code.)</w:t>
      </w:r>
    </w:p>
    <w:p w14:paraId="6E40CCE0" w14:textId="77777777" w:rsidR="007270C2" w:rsidRPr="007270C2" w:rsidRDefault="007270C2" w:rsidP="007270C2">
      <w:pPr>
        <w:spacing w:after="100" w:afterAutospacing="1" w:line="240" w:lineRule="auto"/>
        <w:outlineLvl w:val="1"/>
        <w:rPr>
          <w:rFonts w:ascii="inherit" w:eastAsia="Times New Roman" w:hAnsi="inherit" w:cs="Segoe UI"/>
          <w:color w:val="212529"/>
          <w:sz w:val="36"/>
          <w:szCs w:val="36"/>
        </w:rPr>
      </w:pPr>
      <w:r w:rsidRPr="007270C2">
        <w:rPr>
          <w:rFonts w:ascii="inherit" w:eastAsia="Times New Roman" w:hAnsi="inherit" w:cs="Segoe UI"/>
          <w:color w:val="212529"/>
          <w:sz w:val="36"/>
          <w:szCs w:val="36"/>
        </w:rPr>
        <w:t>Due Date</w:t>
      </w:r>
    </w:p>
    <w:p w14:paraId="4700911B"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The assignment is due at 11:59pm on Tuesday, November 2.</w:t>
      </w:r>
    </w:p>
    <w:p w14:paraId="7BCB89A7" w14:textId="77777777" w:rsidR="007270C2" w:rsidRPr="007270C2" w:rsidRDefault="007270C2" w:rsidP="007270C2">
      <w:pPr>
        <w:spacing w:after="100" w:afterAutospacing="1" w:line="240" w:lineRule="auto"/>
        <w:outlineLvl w:val="1"/>
        <w:rPr>
          <w:rFonts w:ascii="inherit" w:eastAsia="Times New Roman" w:hAnsi="inherit" w:cs="Segoe UI"/>
          <w:color w:val="212529"/>
          <w:sz w:val="36"/>
          <w:szCs w:val="36"/>
        </w:rPr>
      </w:pPr>
      <w:r w:rsidRPr="007270C2">
        <w:rPr>
          <w:rFonts w:ascii="inherit" w:eastAsia="Times New Roman" w:hAnsi="inherit" w:cs="Segoe UI"/>
          <w:color w:val="212529"/>
          <w:sz w:val="36"/>
          <w:szCs w:val="36"/>
        </w:rPr>
        <w:t>Submission</w:t>
      </w:r>
    </w:p>
    <w:p w14:paraId="4A6CCB7F"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You should submit the completed notebook file required for this assignment on </w:t>
      </w:r>
      <w:hyperlink r:id="rId7" w:history="1">
        <w:r w:rsidRPr="007270C2">
          <w:rPr>
            <w:rFonts w:ascii="Segoe UI" w:eastAsia="Times New Roman" w:hAnsi="Segoe UI" w:cs="Segoe UI"/>
            <w:color w:val="007BFF"/>
            <w:sz w:val="24"/>
            <w:szCs w:val="24"/>
            <w:u w:val="single"/>
          </w:rPr>
          <w:t>Blackboard</w:t>
        </w:r>
      </w:hyperlink>
      <w:r w:rsidRPr="007270C2">
        <w:rPr>
          <w:rFonts w:ascii="Segoe UI" w:eastAsia="Times New Roman" w:hAnsi="Segoe UI" w:cs="Segoe UI"/>
          <w:color w:val="212529"/>
          <w:sz w:val="24"/>
          <w:szCs w:val="24"/>
        </w:rPr>
        <w:t>. The filename of the notebook should be </w:t>
      </w:r>
      <w:r w:rsidRPr="007270C2">
        <w:rPr>
          <w:rFonts w:ascii="Consolas" w:eastAsia="Times New Roman" w:hAnsi="Consolas" w:cs="Courier New"/>
          <w:color w:val="E83E8C"/>
          <w:sz w:val="21"/>
          <w:szCs w:val="21"/>
        </w:rPr>
        <w:t>a</w:t>
      </w:r>
      <w:proofErr w:type="gramStart"/>
      <w:r w:rsidRPr="007270C2">
        <w:rPr>
          <w:rFonts w:ascii="Consolas" w:eastAsia="Times New Roman" w:hAnsi="Consolas" w:cs="Courier New"/>
          <w:color w:val="E83E8C"/>
          <w:sz w:val="21"/>
          <w:szCs w:val="21"/>
        </w:rPr>
        <w:t>6.ipynb</w:t>
      </w:r>
      <w:proofErr w:type="gramEnd"/>
      <w:r w:rsidRPr="007270C2">
        <w:rPr>
          <w:rFonts w:ascii="Segoe UI" w:eastAsia="Times New Roman" w:hAnsi="Segoe UI" w:cs="Segoe UI"/>
          <w:color w:val="212529"/>
          <w:sz w:val="24"/>
          <w:szCs w:val="24"/>
        </w:rPr>
        <w:t>.</w:t>
      </w:r>
    </w:p>
    <w:p w14:paraId="4AC79C7B" w14:textId="77777777" w:rsidR="007270C2" w:rsidRPr="007270C2" w:rsidRDefault="007270C2" w:rsidP="007270C2">
      <w:pPr>
        <w:spacing w:after="100" w:afterAutospacing="1" w:line="240" w:lineRule="auto"/>
        <w:outlineLvl w:val="1"/>
        <w:rPr>
          <w:rFonts w:ascii="inherit" w:eastAsia="Times New Roman" w:hAnsi="inherit" w:cs="Segoe UI"/>
          <w:color w:val="212529"/>
          <w:sz w:val="36"/>
          <w:szCs w:val="36"/>
        </w:rPr>
      </w:pPr>
      <w:r w:rsidRPr="007270C2">
        <w:rPr>
          <w:rFonts w:ascii="inherit" w:eastAsia="Times New Roman" w:hAnsi="inherit" w:cs="Segoe UI"/>
          <w:color w:val="212529"/>
          <w:sz w:val="36"/>
          <w:szCs w:val="36"/>
        </w:rPr>
        <w:t>Details</w:t>
      </w:r>
    </w:p>
    <w:p w14:paraId="66CAF040"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Please make sure to follow instructions to receive full credit. Because you will be writing classes and adding to them, you do not need to separate each part of the assignment. Please document any shortcomings with your code. You may put the code for each part into one or more cells. Note that CS 503 Students must complete Section 5 which is optional for CS 490 students.</w:t>
      </w:r>
    </w:p>
    <w:p w14:paraId="126FB1BA"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lastRenderedPageBreak/>
        <w:t>0. Name &amp; Z-ID (5 pts)</w:t>
      </w:r>
    </w:p>
    <w:p w14:paraId="6201E451"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The first cell of your notebook should be a markdown cell with a line for your name and a line for your Z-ID. If you wish to add other information (the assignment name, a description of the assignment), you may do so after these two lines.</w:t>
      </w:r>
    </w:p>
    <w:p w14:paraId="7DA0D6A8"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1. Academic Classes (20 pts)</w:t>
      </w:r>
    </w:p>
    <w:p w14:paraId="1E57E611"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 xml:space="preserve">Create four classes related to the people involved in university course scheduling: Academic, Student, </w:t>
      </w:r>
      <w:proofErr w:type="spellStart"/>
      <w:r w:rsidRPr="007270C2">
        <w:rPr>
          <w:rFonts w:ascii="Segoe UI" w:eastAsia="Times New Roman" w:hAnsi="Segoe UI" w:cs="Segoe UI"/>
          <w:color w:val="212529"/>
          <w:sz w:val="24"/>
          <w:szCs w:val="24"/>
        </w:rPr>
        <w:t>GraduateStudent</w:t>
      </w:r>
      <w:proofErr w:type="spellEnd"/>
      <w:r w:rsidRPr="007270C2">
        <w:rPr>
          <w:rFonts w:ascii="Segoe UI" w:eastAsia="Times New Roman" w:hAnsi="Segoe UI" w:cs="Segoe UI"/>
          <w:color w:val="212529"/>
          <w:sz w:val="24"/>
          <w:szCs w:val="24"/>
        </w:rPr>
        <w:t xml:space="preserve">, and Instructor. Academic is the base class which has a first name, last name, and </w:t>
      </w:r>
      <w:proofErr w:type="spellStart"/>
      <w:r w:rsidRPr="007270C2">
        <w:rPr>
          <w:rFonts w:ascii="Segoe UI" w:eastAsia="Times New Roman" w:hAnsi="Segoe UI" w:cs="Segoe UI"/>
          <w:color w:val="212529"/>
          <w:sz w:val="24"/>
          <w:szCs w:val="24"/>
        </w:rPr>
        <w:t>campus_id</w:t>
      </w:r>
      <w:proofErr w:type="spellEnd"/>
      <w:r w:rsidRPr="007270C2">
        <w:rPr>
          <w:rFonts w:ascii="Segoe UI" w:eastAsia="Times New Roman" w:hAnsi="Segoe UI" w:cs="Segoe UI"/>
          <w:color w:val="212529"/>
          <w:sz w:val="24"/>
          <w:szCs w:val="24"/>
        </w:rPr>
        <w:t>. It also has a field </w:t>
      </w:r>
      <w:proofErr w:type="spellStart"/>
      <w:r w:rsidRPr="007270C2">
        <w:rPr>
          <w:rFonts w:ascii="Consolas" w:eastAsia="Times New Roman" w:hAnsi="Consolas" w:cs="Courier New"/>
          <w:color w:val="E83E8C"/>
          <w:sz w:val="21"/>
          <w:szCs w:val="21"/>
        </w:rPr>
        <w:t>max_credits</w:t>
      </w:r>
      <w:proofErr w:type="spellEnd"/>
      <w:r w:rsidRPr="007270C2">
        <w:rPr>
          <w:rFonts w:ascii="Segoe UI" w:eastAsia="Times New Roman" w:hAnsi="Segoe UI" w:cs="Segoe UI"/>
          <w:color w:val="212529"/>
          <w:sz w:val="24"/>
          <w:szCs w:val="24"/>
        </w:rPr>
        <w:t xml:space="preserve"> which should be initialized to the default value for the type of person (more on this later in the paragraph). While it will be used as an abstract base class (not intended to be instantiated), you do not need to flag it as such (but may). Student is an Academic that has a level (“Freshman”, …, “Senior”), and </w:t>
      </w:r>
      <w:proofErr w:type="spellStart"/>
      <w:r w:rsidRPr="007270C2">
        <w:rPr>
          <w:rFonts w:ascii="Segoe UI" w:eastAsia="Times New Roman" w:hAnsi="Segoe UI" w:cs="Segoe UI"/>
          <w:color w:val="212529"/>
          <w:sz w:val="24"/>
          <w:szCs w:val="24"/>
        </w:rPr>
        <w:t>GraduateStudent</w:t>
      </w:r>
      <w:proofErr w:type="spellEnd"/>
      <w:r w:rsidRPr="007270C2">
        <w:rPr>
          <w:rFonts w:ascii="Segoe UI" w:eastAsia="Times New Roman" w:hAnsi="Segoe UI" w:cs="Segoe UI"/>
          <w:color w:val="212529"/>
          <w:sz w:val="24"/>
          <w:szCs w:val="24"/>
        </w:rPr>
        <w:t xml:space="preserve"> is a </w:t>
      </w:r>
      <w:proofErr w:type="gramStart"/>
      <w:r w:rsidRPr="007270C2">
        <w:rPr>
          <w:rFonts w:ascii="Segoe UI" w:eastAsia="Times New Roman" w:hAnsi="Segoe UI" w:cs="Segoe UI"/>
          <w:color w:val="212529"/>
          <w:sz w:val="24"/>
          <w:szCs w:val="24"/>
        </w:rPr>
        <w:t>Student</w:t>
      </w:r>
      <w:proofErr w:type="gramEnd"/>
      <w:r w:rsidRPr="007270C2">
        <w:rPr>
          <w:rFonts w:ascii="Segoe UI" w:eastAsia="Times New Roman" w:hAnsi="Segoe UI" w:cs="Segoe UI"/>
          <w:color w:val="212529"/>
          <w:sz w:val="24"/>
          <w:szCs w:val="24"/>
        </w:rPr>
        <w:t xml:space="preserve"> whose level is always “Graduate”. Instructor is an Academic that has a rank (“Assistant Professor”, …, “Instructor”). You must use </w:t>
      </w:r>
      <w:r w:rsidRPr="007270C2">
        <w:rPr>
          <w:rFonts w:ascii="Segoe UI" w:eastAsia="Times New Roman" w:hAnsi="Segoe UI" w:cs="Segoe UI"/>
          <w:b/>
          <w:bCs/>
          <w:color w:val="212529"/>
          <w:sz w:val="24"/>
          <w:szCs w:val="24"/>
        </w:rPr>
        <w:t>inheritance</w:t>
      </w:r>
      <w:r w:rsidRPr="007270C2">
        <w:rPr>
          <w:rFonts w:ascii="Segoe UI" w:eastAsia="Times New Roman" w:hAnsi="Segoe UI" w:cs="Segoe UI"/>
          <w:color w:val="212529"/>
          <w:sz w:val="24"/>
          <w:szCs w:val="24"/>
        </w:rPr>
        <w:t> properly here. Each student should have a default maximum number of credits of 16, each graduate student a default maximum of 12, and each instructor a default maximum of 9. Use a class attribute, </w:t>
      </w:r>
      <w:r w:rsidRPr="007270C2">
        <w:rPr>
          <w:rFonts w:ascii="Consolas" w:eastAsia="Times New Roman" w:hAnsi="Consolas" w:cs="Courier New"/>
          <w:color w:val="E83E8C"/>
          <w:sz w:val="21"/>
          <w:szCs w:val="21"/>
        </w:rPr>
        <w:t>MAX_CREDITS</w:t>
      </w:r>
      <w:r w:rsidRPr="007270C2">
        <w:rPr>
          <w:rFonts w:ascii="Segoe UI" w:eastAsia="Times New Roman" w:hAnsi="Segoe UI" w:cs="Segoe UI"/>
          <w:color w:val="212529"/>
          <w:sz w:val="24"/>
          <w:szCs w:val="24"/>
        </w:rPr>
        <w:t> to store this default, but </w:t>
      </w:r>
      <w:r w:rsidRPr="007270C2">
        <w:rPr>
          <w:rFonts w:ascii="Segoe UI" w:eastAsia="Times New Roman" w:hAnsi="Segoe UI" w:cs="Segoe UI"/>
          <w:b/>
          <w:bCs/>
          <w:color w:val="212529"/>
          <w:sz w:val="24"/>
          <w:szCs w:val="24"/>
        </w:rPr>
        <w:t>only one</w:t>
      </w:r>
      <w:r w:rsidRPr="007270C2">
        <w:rPr>
          <w:rFonts w:ascii="Segoe UI" w:eastAsia="Times New Roman" w:hAnsi="Segoe UI" w:cs="Segoe UI"/>
          <w:color w:val="212529"/>
          <w:sz w:val="24"/>
          <w:szCs w:val="24"/>
        </w:rPr>
        <w:t xml:space="preserve"> place in the code should assign to the </w:t>
      </w:r>
      <w:proofErr w:type="spellStart"/>
      <w:r w:rsidRPr="007270C2">
        <w:rPr>
          <w:rFonts w:ascii="Segoe UI" w:eastAsia="Times New Roman" w:hAnsi="Segoe UI" w:cs="Segoe UI"/>
          <w:color w:val="212529"/>
          <w:sz w:val="24"/>
          <w:szCs w:val="24"/>
        </w:rPr>
        <w:t>max_credits</w:t>
      </w:r>
      <w:proofErr w:type="spellEnd"/>
      <w:r w:rsidRPr="007270C2">
        <w:rPr>
          <w:rFonts w:ascii="Segoe UI" w:eastAsia="Times New Roman" w:hAnsi="Segoe UI" w:cs="Segoe UI"/>
          <w:color w:val="212529"/>
          <w:sz w:val="24"/>
          <w:szCs w:val="24"/>
        </w:rPr>
        <w:t xml:space="preserve"> field.</w:t>
      </w:r>
    </w:p>
    <w:p w14:paraId="2D21D78B" w14:textId="77777777" w:rsidR="007270C2" w:rsidRPr="007270C2" w:rsidRDefault="007270C2" w:rsidP="007270C2">
      <w:pPr>
        <w:spacing w:after="100" w:afterAutospacing="1" w:line="240" w:lineRule="auto"/>
        <w:outlineLvl w:val="4"/>
        <w:rPr>
          <w:rFonts w:ascii="inherit" w:eastAsia="Times New Roman" w:hAnsi="inherit" w:cs="Segoe UI"/>
          <w:color w:val="212529"/>
          <w:sz w:val="20"/>
          <w:szCs w:val="20"/>
        </w:rPr>
      </w:pPr>
      <w:r w:rsidRPr="007270C2">
        <w:rPr>
          <w:rFonts w:ascii="inherit" w:eastAsia="Times New Roman" w:hAnsi="inherit" w:cs="Segoe UI"/>
          <w:color w:val="212529"/>
          <w:sz w:val="20"/>
          <w:szCs w:val="20"/>
        </w:rPr>
        <w:t>Hints:</w:t>
      </w:r>
    </w:p>
    <w:p w14:paraId="0656C046" w14:textId="77777777" w:rsidR="007270C2" w:rsidRPr="007270C2" w:rsidRDefault="007270C2" w:rsidP="007270C2">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Make use of the base class’s constructor. Don’t rewrite what it is already doing.</w:t>
      </w:r>
    </w:p>
    <w:p w14:paraId="491AE990" w14:textId="77777777" w:rsidR="007270C2" w:rsidRPr="007270C2" w:rsidRDefault="007270C2" w:rsidP="007270C2">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Remember when accessing a class attribute, </w:t>
      </w:r>
      <w:r w:rsidRPr="007270C2">
        <w:rPr>
          <w:rFonts w:ascii="Consolas" w:eastAsia="Times New Roman" w:hAnsi="Consolas" w:cs="Courier New"/>
          <w:color w:val="E83E8C"/>
          <w:sz w:val="21"/>
          <w:szCs w:val="21"/>
        </w:rPr>
        <w:t>self</w:t>
      </w:r>
      <w:r w:rsidRPr="007270C2">
        <w:rPr>
          <w:rFonts w:ascii="Segoe UI" w:eastAsia="Times New Roman" w:hAnsi="Segoe UI" w:cs="Segoe UI"/>
          <w:color w:val="212529"/>
          <w:sz w:val="24"/>
          <w:szCs w:val="24"/>
        </w:rPr>
        <w:t> will look up attributes according to the MRO so with multiple definitions of </w:t>
      </w:r>
      <w:r w:rsidRPr="007270C2">
        <w:rPr>
          <w:rFonts w:ascii="Consolas" w:eastAsia="Times New Roman" w:hAnsi="Consolas" w:cs="Courier New"/>
          <w:color w:val="E83E8C"/>
          <w:sz w:val="21"/>
          <w:szCs w:val="21"/>
        </w:rPr>
        <w:t>MAX_CREDITS</w:t>
      </w:r>
      <w:r w:rsidRPr="007270C2">
        <w:rPr>
          <w:rFonts w:ascii="Segoe UI" w:eastAsia="Times New Roman" w:hAnsi="Segoe UI" w:cs="Segoe UI"/>
          <w:color w:val="212529"/>
          <w:sz w:val="24"/>
          <w:szCs w:val="24"/>
        </w:rPr>
        <w:t>, it will “do the expected thing”.</w:t>
      </w:r>
    </w:p>
    <w:p w14:paraId="287F12A1"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2. Course Class (15 pts)</w:t>
      </w:r>
    </w:p>
    <w:p w14:paraId="2DFA71BF"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Create a Course class that stores information about a course: department, course number, course name, section, number of credits, times. The course class also keeps track of the instructor (which may be unassigned) and all students enrolled. Note that times will be submitted as a list of tuples of the form (</w:t>
      </w:r>
      <w:proofErr w:type="gramStart"/>
      <w:r w:rsidRPr="007270C2">
        <w:rPr>
          <w:rFonts w:ascii="Segoe UI" w:eastAsia="Times New Roman" w:hAnsi="Segoe UI" w:cs="Segoe UI"/>
          <w:color w:val="212529"/>
          <w:sz w:val="24"/>
          <w:szCs w:val="24"/>
        </w:rPr>
        <w:t>day :</w:t>
      </w:r>
      <w:proofErr w:type="gramEnd"/>
      <w:r w:rsidRPr="007270C2">
        <w:rPr>
          <w:rFonts w:ascii="Segoe UI" w:eastAsia="Times New Roman" w:hAnsi="Segoe UI" w:cs="Segoe UI"/>
          <w:color w:val="212529"/>
          <w:sz w:val="24"/>
          <w:szCs w:val="24"/>
        </w:rPr>
        <w:t xml:space="preserve"> str, </w:t>
      </w:r>
      <w:proofErr w:type="spellStart"/>
      <w:r w:rsidRPr="007270C2">
        <w:rPr>
          <w:rFonts w:ascii="Segoe UI" w:eastAsia="Times New Roman" w:hAnsi="Segoe UI" w:cs="Segoe UI"/>
          <w:color w:val="212529"/>
          <w:sz w:val="24"/>
          <w:szCs w:val="24"/>
        </w:rPr>
        <w:t>start_time</w:t>
      </w:r>
      <w:proofErr w:type="spellEnd"/>
      <w:r w:rsidRPr="007270C2">
        <w:rPr>
          <w:rFonts w:ascii="Segoe UI" w:eastAsia="Times New Roman" w:hAnsi="Segoe UI" w:cs="Segoe UI"/>
          <w:color w:val="212529"/>
          <w:sz w:val="24"/>
          <w:szCs w:val="24"/>
        </w:rPr>
        <w:t xml:space="preserve"> : int, </w:t>
      </w:r>
      <w:proofErr w:type="spellStart"/>
      <w:r w:rsidRPr="007270C2">
        <w:rPr>
          <w:rFonts w:ascii="Segoe UI" w:eastAsia="Times New Roman" w:hAnsi="Segoe UI" w:cs="Segoe UI"/>
          <w:color w:val="212529"/>
          <w:sz w:val="24"/>
          <w:szCs w:val="24"/>
        </w:rPr>
        <w:t>end_time</w:t>
      </w:r>
      <w:proofErr w:type="spellEnd"/>
      <w:r w:rsidRPr="007270C2">
        <w:rPr>
          <w:rFonts w:ascii="Segoe UI" w:eastAsia="Times New Roman" w:hAnsi="Segoe UI" w:cs="Segoe UI"/>
          <w:color w:val="212529"/>
          <w:sz w:val="24"/>
          <w:szCs w:val="24"/>
        </w:rPr>
        <w:t xml:space="preserve"> : int). Add a method to produce a string representation that lists the department, course number, and section along with the times. The class should have </w:t>
      </w:r>
      <w:proofErr w:type="gramStart"/>
      <w:r w:rsidRPr="007270C2">
        <w:rPr>
          <w:rFonts w:ascii="Consolas" w:eastAsia="Times New Roman" w:hAnsi="Consolas" w:cs="Courier New"/>
          <w:color w:val="E83E8C"/>
          <w:sz w:val="21"/>
          <w:szCs w:val="21"/>
        </w:rPr>
        <w:t>enroll</w:t>
      </w:r>
      <w:proofErr w:type="gramEnd"/>
      <w:r w:rsidRPr="007270C2">
        <w:rPr>
          <w:rFonts w:ascii="Segoe UI" w:eastAsia="Times New Roman" w:hAnsi="Segoe UI" w:cs="Segoe UI"/>
          <w:color w:val="212529"/>
          <w:sz w:val="24"/>
          <w:szCs w:val="24"/>
        </w:rPr>
        <w:t> and </w:t>
      </w:r>
      <w:r w:rsidRPr="007270C2">
        <w:rPr>
          <w:rFonts w:ascii="Consolas" w:eastAsia="Times New Roman" w:hAnsi="Consolas" w:cs="Courier New"/>
          <w:color w:val="E83E8C"/>
          <w:sz w:val="21"/>
          <w:szCs w:val="21"/>
        </w:rPr>
        <w:t>drop</w:t>
      </w:r>
      <w:r w:rsidRPr="007270C2">
        <w:rPr>
          <w:rFonts w:ascii="Segoe UI" w:eastAsia="Times New Roman" w:hAnsi="Segoe UI" w:cs="Segoe UI"/>
          <w:color w:val="212529"/>
          <w:sz w:val="24"/>
          <w:szCs w:val="24"/>
        </w:rPr>
        <w:t> methods to add/remove a student from the course, and a </w:t>
      </w:r>
      <w:proofErr w:type="spellStart"/>
      <w:r w:rsidRPr="007270C2">
        <w:rPr>
          <w:rFonts w:ascii="Consolas" w:eastAsia="Times New Roman" w:hAnsi="Consolas" w:cs="Courier New"/>
          <w:color w:val="E83E8C"/>
          <w:sz w:val="21"/>
          <w:szCs w:val="21"/>
        </w:rPr>
        <w:t>change_time</w:t>
      </w:r>
      <w:proofErr w:type="spellEnd"/>
      <w:r w:rsidRPr="007270C2">
        <w:rPr>
          <w:rFonts w:ascii="Segoe UI" w:eastAsia="Times New Roman" w:hAnsi="Segoe UI" w:cs="Segoe UI"/>
          <w:color w:val="212529"/>
          <w:sz w:val="24"/>
          <w:szCs w:val="24"/>
        </w:rPr>
        <w:t> method to update the times of the course.</w:t>
      </w:r>
    </w:p>
    <w:p w14:paraId="7BEA7C42" w14:textId="77777777" w:rsidR="007270C2" w:rsidRPr="007270C2" w:rsidRDefault="007270C2" w:rsidP="007270C2">
      <w:pPr>
        <w:spacing w:after="100" w:afterAutospacing="1" w:line="240" w:lineRule="auto"/>
        <w:outlineLvl w:val="4"/>
        <w:rPr>
          <w:rFonts w:ascii="inherit" w:eastAsia="Times New Roman" w:hAnsi="inherit" w:cs="Segoe UI"/>
          <w:color w:val="212529"/>
          <w:sz w:val="20"/>
          <w:szCs w:val="20"/>
        </w:rPr>
      </w:pPr>
      <w:r w:rsidRPr="007270C2">
        <w:rPr>
          <w:rFonts w:ascii="inherit" w:eastAsia="Times New Roman" w:hAnsi="inherit" w:cs="Segoe UI"/>
          <w:color w:val="212529"/>
          <w:sz w:val="20"/>
          <w:szCs w:val="20"/>
        </w:rPr>
        <w:t>Hints:</w:t>
      </w:r>
    </w:p>
    <w:p w14:paraId="6DADE1F1" w14:textId="77777777" w:rsidR="007270C2" w:rsidRPr="007270C2" w:rsidRDefault="007270C2" w:rsidP="007270C2">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lastRenderedPageBreak/>
        <w:t>When fields are tracked but not assigned in the constructor, make sure they are still initialized.</w:t>
      </w:r>
    </w:p>
    <w:p w14:paraId="42C1BF08" w14:textId="77777777" w:rsidR="007270C2" w:rsidRPr="007270C2" w:rsidRDefault="007270C2" w:rsidP="007270C2">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 xml:space="preserve">Unlike some other languages, Python allows multiple comparisons without </w:t>
      </w:r>
      <w:proofErr w:type="spellStart"/>
      <w:r w:rsidRPr="007270C2">
        <w:rPr>
          <w:rFonts w:ascii="Segoe UI" w:eastAsia="Times New Roman" w:hAnsi="Segoe UI" w:cs="Segoe UI"/>
          <w:color w:val="212529"/>
          <w:sz w:val="24"/>
          <w:szCs w:val="24"/>
        </w:rPr>
        <w:t>boolean</w:t>
      </w:r>
      <w:proofErr w:type="spellEnd"/>
      <w:r w:rsidRPr="007270C2">
        <w:rPr>
          <w:rFonts w:ascii="Segoe UI" w:eastAsia="Times New Roman" w:hAnsi="Segoe UI" w:cs="Segoe UI"/>
          <w:color w:val="212529"/>
          <w:sz w:val="24"/>
          <w:szCs w:val="24"/>
        </w:rPr>
        <w:t xml:space="preserve"> operators: </w:t>
      </w:r>
      <w:r w:rsidRPr="007270C2">
        <w:rPr>
          <w:rFonts w:ascii="Consolas" w:eastAsia="Times New Roman" w:hAnsi="Consolas" w:cs="Courier New"/>
          <w:color w:val="E83E8C"/>
          <w:sz w:val="21"/>
          <w:szCs w:val="21"/>
        </w:rPr>
        <w:t>a &lt; b &lt; c</w:t>
      </w:r>
      <w:r w:rsidRPr="007270C2">
        <w:rPr>
          <w:rFonts w:ascii="Segoe UI" w:eastAsia="Times New Roman" w:hAnsi="Segoe UI" w:cs="Segoe UI"/>
          <w:color w:val="212529"/>
          <w:sz w:val="24"/>
          <w:szCs w:val="24"/>
        </w:rPr>
        <w:t> checks that </w:t>
      </w:r>
      <w:r w:rsidRPr="007270C2">
        <w:rPr>
          <w:rFonts w:ascii="Consolas" w:eastAsia="Times New Roman" w:hAnsi="Consolas" w:cs="Courier New"/>
          <w:color w:val="E83E8C"/>
          <w:sz w:val="21"/>
          <w:szCs w:val="21"/>
        </w:rPr>
        <w:t>b</w:t>
      </w:r>
      <w:r w:rsidRPr="007270C2">
        <w:rPr>
          <w:rFonts w:ascii="Segoe UI" w:eastAsia="Times New Roman" w:hAnsi="Segoe UI" w:cs="Segoe UI"/>
          <w:color w:val="212529"/>
          <w:sz w:val="24"/>
          <w:szCs w:val="24"/>
        </w:rPr>
        <w:t> is between </w:t>
      </w:r>
      <w:r w:rsidRPr="007270C2">
        <w:rPr>
          <w:rFonts w:ascii="Consolas" w:eastAsia="Times New Roman" w:hAnsi="Consolas" w:cs="Courier New"/>
          <w:color w:val="E83E8C"/>
          <w:sz w:val="21"/>
          <w:szCs w:val="21"/>
        </w:rPr>
        <w:t>a</w:t>
      </w:r>
      <w:r w:rsidRPr="007270C2">
        <w:rPr>
          <w:rFonts w:ascii="Segoe UI" w:eastAsia="Times New Roman" w:hAnsi="Segoe UI" w:cs="Segoe UI"/>
          <w:color w:val="212529"/>
          <w:sz w:val="24"/>
          <w:szCs w:val="24"/>
        </w:rPr>
        <w:t> and </w:t>
      </w:r>
      <w:r w:rsidRPr="007270C2">
        <w:rPr>
          <w:rFonts w:ascii="Consolas" w:eastAsia="Times New Roman" w:hAnsi="Consolas" w:cs="Courier New"/>
          <w:color w:val="E83E8C"/>
          <w:sz w:val="21"/>
          <w:szCs w:val="21"/>
        </w:rPr>
        <w:t>c</w:t>
      </w:r>
      <w:r w:rsidRPr="007270C2">
        <w:rPr>
          <w:rFonts w:ascii="Segoe UI" w:eastAsia="Times New Roman" w:hAnsi="Segoe UI" w:cs="Segoe UI"/>
          <w:color w:val="212529"/>
          <w:sz w:val="24"/>
          <w:szCs w:val="24"/>
        </w:rPr>
        <w:t>.</w:t>
      </w:r>
    </w:p>
    <w:p w14:paraId="1DCA5FB7"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3. Schedule Class (20 pts)</w:t>
      </w:r>
    </w:p>
    <w:p w14:paraId="77C69FBB"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Create a Schedule class that tracks all courses an Academic is involved in. The constructor should take an optional list of courses to be added to the schedule. It should have a </w:t>
      </w:r>
      <w:r w:rsidRPr="007270C2">
        <w:rPr>
          <w:rFonts w:ascii="Consolas" w:eastAsia="Times New Roman" w:hAnsi="Consolas" w:cs="Courier New"/>
          <w:color w:val="E83E8C"/>
          <w:sz w:val="21"/>
          <w:szCs w:val="21"/>
        </w:rPr>
        <w:t>credits</w:t>
      </w:r>
      <w:r w:rsidRPr="007270C2">
        <w:rPr>
          <w:rFonts w:ascii="Segoe UI" w:eastAsia="Times New Roman" w:hAnsi="Segoe UI" w:cs="Segoe UI"/>
          <w:color w:val="212529"/>
          <w:sz w:val="24"/>
          <w:szCs w:val="24"/>
        </w:rPr>
        <w:t> </w:t>
      </w:r>
      <w:r w:rsidRPr="007270C2">
        <w:rPr>
          <w:rFonts w:ascii="Segoe UI" w:eastAsia="Times New Roman" w:hAnsi="Segoe UI" w:cs="Segoe UI"/>
          <w:b/>
          <w:bCs/>
          <w:color w:val="212529"/>
          <w:sz w:val="24"/>
          <w:szCs w:val="24"/>
        </w:rPr>
        <w:t>property</w:t>
      </w:r>
      <w:r w:rsidRPr="007270C2">
        <w:rPr>
          <w:rFonts w:ascii="Segoe UI" w:eastAsia="Times New Roman" w:hAnsi="Segoe UI" w:cs="Segoe UI"/>
          <w:color w:val="212529"/>
          <w:sz w:val="24"/>
          <w:szCs w:val="24"/>
        </w:rPr>
        <w:t> (getter only) that returns the sum of the number of credits in all courses. It should have an </w:t>
      </w:r>
      <w:proofErr w:type="spellStart"/>
      <w:r w:rsidRPr="007270C2">
        <w:rPr>
          <w:rFonts w:ascii="Consolas" w:eastAsia="Times New Roman" w:hAnsi="Consolas" w:cs="Courier New"/>
          <w:color w:val="E83E8C"/>
          <w:sz w:val="21"/>
          <w:szCs w:val="21"/>
        </w:rPr>
        <w:t>add_course</w:t>
      </w:r>
      <w:proofErr w:type="spellEnd"/>
      <w:r w:rsidRPr="007270C2">
        <w:rPr>
          <w:rFonts w:ascii="Segoe UI" w:eastAsia="Times New Roman" w:hAnsi="Segoe UI" w:cs="Segoe UI"/>
          <w:color w:val="212529"/>
          <w:sz w:val="24"/>
          <w:szCs w:val="24"/>
        </w:rPr>
        <w:t> method that adds the course to the schedule </w:t>
      </w:r>
      <w:del w:id="0" w:author="Unknown">
        <w:r w:rsidRPr="007270C2">
          <w:rPr>
            <w:rFonts w:ascii="Segoe UI" w:eastAsia="Times New Roman" w:hAnsi="Segoe UI" w:cs="Segoe UI"/>
            <w:color w:val="212529"/>
            <w:sz w:val="24"/>
            <w:szCs w:val="24"/>
          </w:rPr>
          <w:delText>that checks if the course to be added conflicts with other courses. If it does, it should raise an exception alerting the user.</w:delText>
        </w:r>
      </w:del>
      <w:r w:rsidRPr="007270C2">
        <w:rPr>
          <w:rFonts w:ascii="Segoe UI" w:eastAsia="Times New Roman" w:hAnsi="Segoe UI" w:cs="Segoe UI"/>
          <w:color w:val="212529"/>
          <w:sz w:val="24"/>
          <w:szCs w:val="24"/>
        </w:rPr>
        <w:t> (check is only for CS 503, see Section 5)</w:t>
      </w:r>
    </w:p>
    <w:p w14:paraId="19EAC83D"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Update the Academic class to add a schedule to each instance plus </w:t>
      </w:r>
      <w:proofErr w:type="spellStart"/>
      <w:r w:rsidRPr="007270C2">
        <w:rPr>
          <w:rFonts w:ascii="Consolas" w:eastAsia="Times New Roman" w:hAnsi="Consolas" w:cs="Courier New"/>
          <w:color w:val="E83E8C"/>
          <w:sz w:val="21"/>
          <w:szCs w:val="21"/>
        </w:rPr>
        <w:t>add_course</w:t>
      </w:r>
      <w:proofErr w:type="spellEnd"/>
      <w:r w:rsidRPr="007270C2">
        <w:rPr>
          <w:rFonts w:ascii="Segoe UI" w:eastAsia="Times New Roman" w:hAnsi="Segoe UI" w:cs="Segoe UI"/>
          <w:color w:val="212529"/>
          <w:sz w:val="24"/>
          <w:szCs w:val="24"/>
        </w:rPr>
        <w:t> and </w:t>
      </w:r>
      <w:proofErr w:type="spellStart"/>
      <w:r w:rsidRPr="007270C2">
        <w:rPr>
          <w:rFonts w:ascii="Consolas" w:eastAsia="Times New Roman" w:hAnsi="Consolas" w:cs="Courier New"/>
          <w:color w:val="E83E8C"/>
          <w:sz w:val="21"/>
          <w:szCs w:val="21"/>
        </w:rPr>
        <w:t>remove_course</w:t>
      </w:r>
      <w:proofErr w:type="spellEnd"/>
      <w:r w:rsidRPr="007270C2">
        <w:rPr>
          <w:rFonts w:ascii="Segoe UI" w:eastAsia="Times New Roman" w:hAnsi="Segoe UI" w:cs="Segoe UI"/>
          <w:color w:val="212529"/>
          <w:sz w:val="24"/>
          <w:szCs w:val="24"/>
        </w:rPr>
        <w:t> methods. The </w:t>
      </w:r>
      <w:proofErr w:type="spellStart"/>
      <w:r w:rsidRPr="007270C2">
        <w:rPr>
          <w:rFonts w:ascii="Consolas" w:eastAsia="Times New Roman" w:hAnsi="Consolas" w:cs="Courier New"/>
          <w:color w:val="E83E8C"/>
          <w:sz w:val="21"/>
          <w:szCs w:val="21"/>
        </w:rPr>
        <w:t>add_course</w:t>
      </w:r>
      <w:proofErr w:type="spellEnd"/>
      <w:r w:rsidRPr="007270C2">
        <w:rPr>
          <w:rFonts w:ascii="Segoe UI" w:eastAsia="Times New Roman" w:hAnsi="Segoe UI" w:cs="Segoe UI"/>
          <w:color w:val="212529"/>
          <w:sz w:val="24"/>
          <w:szCs w:val="24"/>
        </w:rPr>
        <w:t> method should first check if the course to be added will exceed the maximum number of credits for the person. If it doesn’t, the course should be added to the schedule. If it does conflict, raise an exception. Override the </w:t>
      </w:r>
      <w:proofErr w:type="spellStart"/>
      <w:r w:rsidRPr="007270C2">
        <w:rPr>
          <w:rFonts w:ascii="Consolas" w:eastAsia="Times New Roman" w:hAnsi="Consolas" w:cs="Courier New"/>
          <w:color w:val="E83E8C"/>
          <w:sz w:val="21"/>
          <w:szCs w:val="21"/>
        </w:rPr>
        <w:t>add_course</w:t>
      </w:r>
      <w:proofErr w:type="spellEnd"/>
      <w:r w:rsidRPr="007270C2">
        <w:rPr>
          <w:rFonts w:ascii="Segoe UI" w:eastAsia="Times New Roman" w:hAnsi="Segoe UI" w:cs="Segoe UI"/>
          <w:color w:val="212529"/>
          <w:sz w:val="24"/>
          <w:szCs w:val="24"/>
        </w:rPr>
        <w:t xml:space="preserve"> method in the </w:t>
      </w:r>
      <w:proofErr w:type="gramStart"/>
      <w:r w:rsidRPr="007270C2">
        <w:rPr>
          <w:rFonts w:ascii="Segoe UI" w:eastAsia="Times New Roman" w:hAnsi="Segoe UI" w:cs="Segoe UI"/>
          <w:color w:val="212529"/>
          <w:sz w:val="24"/>
          <w:szCs w:val="24"/>
        </w:rPr>
        <w:t>Student</w:t>
      </w:r>
      <w:proofErr w:type="gramEnd"/>
      <w:r w:rsidRPr="007270C2">
        <w:rPr>
          <w:rFonts w:ascii="Segoe UI" w:eastAsia="Times New Roman" w:hAnsi="Segoe UI" w:cs="Segoe UI"/>
          <w:color w:val="212529"/>
          <w:sz w:val="24"/>
          <w:szCs w:val="24"/>
        </w:rPr>
        <w:t xml:space="preserve"> to enroll (add) the student to the Course and in the Instructor class to set the instructor of the Course. The </w:t>
      </w:r>
      <w:proofErr w:type="spellStart"/>
      <w:r w:rsidRPr="007270C2">
        <w:rPr>
          <w:rFonts w:ascii="Consolas" w:eastAsia="Times New Roman" w:hAnsi="Consolas" w:cs="Courier New"/>
          <w:color w:val="E83E8C"/>
          <w:sz w:val="21"/>
          <w:szCs w:val="21"/>
        </w:rPr>
        <w:t>remove_course</w:t>
      </w:r>
      <w:proofErr w:type="spellEnd"/>
      <w:r w:rsidRPr="007270C2">
        <w:rPr>
          <w:rFonts w:ascii="Segoe UI" w:eastAsia="Times New Roman" w:hAnsi="Segoe UI" w:cs="Segoe UI"/>
          <w:color w:val="212529"/>
          <w:sz w:val="24"/>
          <w:szCs w:val="24"/>
        </w:rPr>
        <w:t xml:space="preserve"> should drop a student from the </w:t>
      </w:r>
      <w:proofErr w:type="gramStart"/>
      <w:r w:rsidRPr="007270C2">
        <w:rPr>
          <w:rFonts w:ascii="Segoe UI" w:eastAsia="Times New Roman" w:hAnsi="Segoe UI" w:cs="Segoe UI"/>
          <w:color w:val="212529"/>
          <w:sz w:val="24"/>
          <w:szCs w:val="24"/>
        </w:rPr>
        <w:t>Course, and</w:t>
      </w:r>
      <w:proofErr w:type="gramEnd"/>
      <w:r w:rsidRPr="007270C2">
        <w:rPr>
          <w:rFonts w:ascii="Segoe UI" w:eastAsia="Times New Roman" w:hAnsi="Segoe UI" w:cs="Segoe UI"/>
          <w:color w:val="212529"/>
          <w:sz w:val="24"/>
          <w:szCs w:val="24"/>
        </w:rPr>
        <w:t xml:space="preserve"> unset the instructor of the course. Note that these methods are different! Also, add support for adding and dropping courses using the </w:t>
      </w:r>
      <w:r w:rsidRPr="007270C2">
        <w:rPr>
          <w:rFonts w:ascii="Consolas" w:eastAsia="Times New Roman" w:hAnsi="Consolas" w:cs="Courier New"/>
          <w:color w:val="E83E8C"/>
          <w:sz w:val="21"/>
          <w:szCs w:val="21"/>
        </w:rPr>
        <w:t>+</w:t>
      </w:r>
      <w:r w:rsidRPr="007270C2">
        <w:rPr>
          <w:rFonts w:ascii="Segoe UI" w:eastAsia="Times New Roman" w:hAnsi="Segoe UI" w:cs="Segoe UI"/>
          <w:color w:val="212529"/>
          <w:sz w:val="24"/>
          <w:szCs w:val="24"/>
        </w:rPr>
        <w:t> and </w:t>
      </w:r>
      <w:r w:rsidRPr="007270C2">
        <w:rPr>
          <w:rFonts w:ascii="Consolas" w:eastAsia="Times New Roman" w:hAnsi="Consolas" w:cs="Courier New"/>
          <w:color w:val="E83E8C"/>
          <w:sz w:val="21"/>
          <w:szCs w:val="21"/>
        </w:rPr>
        <w:t>-</w:t>
      </w:r>
      <w:r w:rsidRPr="007270C2">
        <w:rPr>
          <w:rFonts w:ascii="Segoe UI" w:eastAsia="Times New Roman" w:hAnsi="Segoe UI" w:cs="Segoe UI"/>
          <w:color w:val="212529"/>
          <w:sz w:val="24"/>
          <w:szCs w:val="24"/>
        </w:rPr>
        <w:t> operators.</w:t>
      </w:r>
    </w:p>
    <w:p w14:paraId="5F109703" w14:textId="77777777" w:rsidR="007270C2" w:rsidRPr="007270C2" w:rsidRDefault="007270C2" w:rsidP="007270C2">
      <w:pPr>
        <w:spacing w:after="100" w:afterAutospacing="1" w:line="240" w:lineRule="auto"/>
        <w:outlineLvl w:val="4"/>
        <w:rPr>
          <w:rFonts w:ascii="inherit" w:eastAsia="Times New Roman" w:hAnsi="inherit" w:cs="Segoe UI"/>
          <w:color w:val="212529"/>
          <w:sz w:val="20"/>
          <w:szCs w:val="20"/>
        </w:rPr>
      </w:pPr>
      <w:r w:rsidRPr="007270C2">
        <w:rPr>
          <w:rFonts w:ascii="inherit" w:eastAsia="Times New Roman" w:hAnsi="inherit" w:cs="Segoe UI"/>
          <w:color w:val="212529"/>
          <w:sz w:val="20"/>
          <w:szCs w:val="20"/>
        </w:rPr>
        <w:t>Hints:</w:t>
      </w:r>
    </w:p>
    <w:p w14:paraId="1A7E398A" w14:textId="77777777" w:rsidR="007270C2" w:rsidRPr="007270C2" w:rsidRDefault="007270C2" w:rsidP="007270C2">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To ensure that a property cannot be set, do not add a setter.</w:t>
      </w:r>
    </w:p>
    <w:p w14:paraId="777228BD" w14:textId="77777777" w:rsidR="007270C2" w:rsidRPr="007270C2" w:rsidRDefault="007270C2" w:rsidP="007270C2">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credits can be computed via a single line (think about list comprehensions/generator expressions)</w:t>
      </w:r>
    </w:p>
    <w:p w14:paraId="7191D10B" w14:textId="77777777" w:rsidR="007270C2" w:rsidRPr="007270C2" w:rsidRDefault="007270C2" w:rsidP="007270C2">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Use </w:t>
      </w:r>
      <w:proofErr w:type="gramStart"/>
      <w:r w:rsidRPr="007270C2">
        <w:rPr>
          <w:rFonts w:ascii="Consolas" w:eastAsia="Times New Roman" w:hAnsi="Consolas" w:cs="Courier New"/>
          <w:color w:val="E83E8C"/>
          <w:sz w:val="21"/>
          <w:szCs w:val="21"/>
        </w:rPr>
        <w:t>super(</w:t>
      </w:r>
      <w:proofErr w:type="gramEnd"/>
      <w:r w:rsidRPr="007270C2">
        <w:rPr>
          <w:rFonts w:ascii="Consolas" w:eastAsia="Times New Roman" w:hAnsi="Consolas" w:cs="Courier New"/>
          <w:color w:val="E83E8C"/>
          <w:sz w:val="21"/>
          <w:szCs w:val="21"/>
        </w:rPr>
        <w:t>)</w:t>
      </w:r>
      <w:r w:rsidRPr="007270C2">
        <w:rPr>
          <w:rFonts w:ascii="Segoe UI" w:eastAsia="Times New Roman" w:hAnsi="Segoe UI" w:cs="Segoe UI"/>
          <w:color w:val="212529"/>
          <w:sz w:val="24"/>
          <w:szCs w:val="24"/>
        </w:rPr>
        <w:t> to use the Academic add/</w:t>
      </w:r>
      <w:proofErr w:type="spellStart"/>
      <w:r w:rsidRPr="007270C2">
        <w:rPr>
          <w:rFonts w:ascii="Segoe UI" w:eastAsia="Times New Roman" w:hAnsi="Segoe UI" w:cs="Segoe UI"/>
          <w:color w:val="212529"/>
          <w:sz w:val="24"/>
          <w:szCs w:val="24"/>
        </w:rPr>
        <w:t>remove_course</w:t>
      </w:r>
      <w:proofErr w:type="spellEnd"/>
      <w:r w:rsidRPr="007270C2">
        <w:rPr>
          <w:rFonts w:ascii="Segoe UI" w:eastAsia="Times New Roman" w:hAnsi="Segoe UI" w:cs="Segoe UI"/>
          <w:color w:val="212529"/>
          <w:sz w:val="24"/>
          <w:szCs w:val="24"/>
        </w:rPr>
        <w:t xml:space="preserve"> methods while also doing the (different) extra steps for students/instructors.</w:t>
      </w:r>
    </w:p>
    <w:p w14:paraId="020D92E7" w14:textId="77777777" w:rsidR="007270C2" w:rsidRPr="007270C2" w:rsidRDefault="007270C2" w:rsidP="007270C2">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 xml:space="preserve">Remember the </w:t>
      </w:r>
      <w:proofErr w:type="spellStart"/>
      <w:r w:rsidRPr="007270C2">
        <w:rPr>
          <w:rFonts w:ascii="Segoe UI" w:eastAsia="Times New Roman" w:hAnsi="Segoe UI" w:cs="Segoe UI"/>
          <w:color w:val="212529"/>
          <w:sz w:val="24"/>
          <w:szCs w:val="24"/>
        </w:rPr>
        <w:t>dunder</w:t>
      </w:r>
      <w:proofErr w:type="spellEnd"/>
      <w:r w:rsidRPr="007270C2">
        <w:rPr>
          <w:rFonts w:ascii="Segoe UI" w:eastAsia="Times New Roman" w:hAnsi="Segoe UI" w:cs="Segoe UI"/>
          <w:color w:val="212529"/>
          <w:sz w:val="24"/>
          <w:szCs w:val="24"/>
        </w:rPr>
        <w:t xml:space="preserve"> methods when supporting operators.</w:t>
      </w:r>
    </w:p>
    <w:p w14:paraId="5DC95DCA"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4. Registrar Class (15 pts)</w:t>
      </w:r>
    </w:p>
    <w:p w14:paraId="111FFF3B"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Create a Registrar class that orchestrates the scheduling process. The registrar should keep track of all academic persons and all courses. It should have </w:t>
      </w:r>
      <w:proofErr w:type="spellStart"/>
      <w:proofErr w:type="gramStart"/>
      <w:r w:rsidRPr="007270C2">
        <w:rPr>
          <w:rFonts w:ascii="Consolas" w:eastAsia="Times New Roman" w:hAnsi="Consolas" w:cs="Courier New"/>
          <w:color w:val="E83E8C"/>
          <w:sz w:val="21"/>
          <w:szCs w:val="21"/>
        </w:rPr>
        <w:t>add</w:t>
      </w:r>
      <w:proofErr w:type="gramEnd"/>
      <w:r w:rsidRPr="007270C2">
        <w:rPr>
          <w:rFonts w:ascii="Consolas" w:eastAsia="Times New Roman" w:hAnsi="Consolas" w:cs="Courier New"/>
          <w:color w:val="E83E8C"/>
          <w:sz w:val="21"/>
          <w:szCs w:val="21"/>
        </w:rPr>
        <w:t>_persons</w:t>
      </w:r>
      <w:proofErr w:type="spellEnd"/>
      <w:r w:rsidRPr="007270C2">
        <w:rPr>
          <w:rFonts w:ascii="Segoe UI" w:eastAsia="Times New Roman" w:hAnsi="Segoe UI" w:cs="Segoe UI"/>
          <w:color w:val="212529"/>
          <w:sz w:val="24"/>
          <w:szCs w:val="24"/>
        </w:rPr>
        <w:t>, </w:t>
      </w:r>
      <w:proofErr w:type="spellStart"/>
      <w:r w:rsidRPr="007270C2">
        <w:rPr>
          <w:rFonts w:ascii="Consolas" w:eastAsia="Times New Roman" w:hAnsi="Consolas" w:cs="Courier New"/>
          <w:color w:val="E83E8C"/>
          <w:sz w:val="21"/>
          <w:szCs w:val="21"/>
        </w:rPr>
        <w:t>add_courses</w:t>
      </w:r>
      <w:proofErr w:type="spellEnd"/>
      <w:r w:rsidRPr="007270C2">
        <w:rPr>
          <w:rFonts w:ascii="Segoe UI" w:eastAsia="Times New Roman" w:hAnsi="Segoe UI" w:cs="Segoe UI"/>
          <w:color w:val="212529"/>
          <w:sz w:val="24"/>
          <w:szCs w:val="24"/>
        </w:rPr>
        <w:t>, </w:t>
      </w:r>
      <w:proofErr w:type="spellStart"/>
      <w:r w:rsidRPr="007270C2">
        <w:rPr>
          <w:rFonts w:ascii="Consolas" w:eastAsia="Times New Roman" w:hAnsi="Consolas" w:cs="Courier New"/>
          <w:color w:val="E83E8C"/>
          <w:sz w:val="21"/>
          <w:szCs w:val="21"/>
        </w:rPr>
        <w:t>add_person_to_course</w:t>
      </w:r>
      <w:proofErr w:type="spellEnd"/>
      <w:r w:rsidRPr="007270C2">
        <w:rPr>
          <w:rFonts w:ascii="Segoe UI" w:eastAsia="Times New Roman" w:hAnsi="Segoe UI" w:cs="Segoe UI"/>
          <w:color w:val="212529"/>
          <w:sz w:val="24"/>
          <w:szCs w:val="24"/>
        </w:rPr>
        <w:t>, and </w:t>
      </w:r>
      <w:proofErr w:type="spellStart"/>
      <w:r w:rsidRPr="007270C2">
        <w:rPr>
          <w:rFonts w:ascii="Consolas" w:eastAsia="Times New Roman" w:hAnsi="Consolas" w:cs="Courier New"/>
          <w:color w:val="E83E8C"/>
          <w:sz w:val="21"/>
          <w:szCs w:val="21"/>
        </w:rPr>
        <w:t>remove_person_from_course</w:t>
      </w:r>
      <w:proofErr w:type="spellEnd"/>
      <w:r w:rsidRPr="007270C2">
        <w:rPr>
          <w:rFonts w:ascii="Segoe UI" w:eastAsia="Times New Roman" w:hAnsi="Segoe UI" w:cs="Segoe UI"/>
          <w:color w:val="212529"/>
          <w:sz w:val="24"/>
          <w:szCs w:val="24"/>
        </w:rPr>
        <w:t xml:space="preserve"> methods. The add/remove person to/from course methods should take a campus id, department, </w:t>
      </w:r>
      <w:proofErr w:type="spellStart"/>
      <w:r w:rsidRPr="007270C2">
        <w:rPr>
          <w:rFonts w:ascii="Segoe UI" w:eastAsia="Times New Roman" w:hAnsi="Segoe UI" w:cs="Segoe UI"/>
          <w:color w:val="212529"/>
          <w:sz w:val="24"/>
          <w:szCs w:val="24"/>
        </w:rPr>
        <w:t>course_number</w:t>
      </w:r>
      <w:proofErr w:type="spellEnd"/>
      <w:r w:rsidRPr="007270C2">
        <w:rPr>
          <w:rFonts w:ascii="Segoe UI" w:eastAsia="Times New Roman" w:hAnsi="Segoe UI" w:cs="Segoe UI"/>
          <w:color w:val="212529"/>
          <w:sz w:val="24"/>
          <w:szCs w:val="24"/>
        </w:rPr>
        <w:t xml:space="preserve">, and section, and then add the person referenced by the id to the course referenced by the three other pieces </w:t>
      </w:r>
      <w:r w:rsidRPr="007270C2">
        <w:rPr>
          <w:rFonts w:ascii="Segoe UI" w:eastAsia="Times New Roman" w:hAnsi="Segoe UI" w:cs="Segoe UI"/>
          <w:color w:val="212529"/>
          <w:sz w:val="24"/>
          <w:szCs w:val="24"/>
        </w:rPr>
        <w:lastRenderedPageBreak/>
        <w:t>of information. You should call the add/</w:t>
      </w:r>
      <w:proofErr w:type="spellStart"/>
      <w:r w:rsidRPr="007270C2">
        <w:rPr>
          <w:rFonts w:ascii="Segoe UI" w:eastAsia="Times New Roman" w:hAnsi="Segoe UI" w:cs="Segoe UI"/>
          <w:color w:val="212529"/>
          <w:sz w:val="24"/>
          <w:szCs w:val="24"/>
        </w:rPr>
        <w:t>remove_course</w:t>
      </w:r>
      <w:proofErr w:type="spellEnd"/>
      <w:r w:rsidRPr="007270C2">
        <w:rPr>
          <w:rFonts w:ascii="Segoe UI" w:eastAsia="Times New Roman" w:hAnsi="Segoe UI" w:cs="Segoe UI"/>
          <w:color w:val="212529"/>
          <w:sz w:val="24"/>
          <w:szCs w:val="24"/>
        </w:rPr>
        <w:t xml:space="preserve"> methods, but note that polymorphism will be in effect here, meaning the method called will be different for students and instructors.</w:t>
      </w:r>
    </w:p>
    <w:p w14:paraId="138F33AF" w14:textId="77777777" w:rsidR="007270C2" w:rsidRPr="007270C2" w:rsidRDefault="007270C2" w:rsidP="007270C2">
      <w:pPr>
        <w:spacing w:after="100" w:afterAutospacing="1" w:line="240" w:lineRule="auto"/>
        <w:outlineLvl w:val="4"/>
        <w:rPr>
          <w:rFonts w:ascii="inherit" w:eastAsia="Times New Roman" w:hAnsi="inherit" w:cs="Segoe UI"/>
          <w:color w:val="212529"/>
          <w:sz w:val="20"/>
          <w:szCs w:val="20"/>
        </w:rPr>
      </w:pPr>
      <w:r w:rsidRPr="007270C2">
        <w:rPr>
          <w:rFonts w:ascii="inherit" w:eastAsia="Times New Roman" w:hAnsi="inherit" w:cs="Segoe UI"/>
          <w:color w:val="212529"/>
          <w:sz w:val="20"/>
          <w:szCs w:val="20"/>
        </w:rPr>
        <w:t>Hints:</w:t>
      </w:r>
    </w:p>
    <w:p w14:paraId="77BE6B5B" w14:textId="77777777" w:rsidR="007270C2" w:rsidRPr="007270C2" w:rsidRDefault="007270C2" w:rsidP="007270C2">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 xml:space="preserve">Because the add/remove methods take the </w:t>
      </w:r>
      <w:proofErr w:type="spellStart"/>
      <w:r w:rsidRPr="007270C2">
        <w:rPr>
          <w:rFonts w:ascii="Segoe UI" w:eastAsia="Times New Roman" w:hAnsi="Segoe UI" w:cs="Segoe UI"/>
          <w:color w:val="212529"/>
          <w:sz w:val="24"/>
          <w:szCs w:val="24"/>
        </w:rPr>
        <w:t>campus_id</w:t>
      </w:r>
      <w:proofErr w:type="spellEnd"/>
      <w:r w:rsidRPr="007270C2">
        <w:rPr>
          <w:rFonts w:ascii="Segoe UI" w:eastAsia="Times New Roman" w:hAnsi="Segoe UI" w:cs="Segoe UI"/>
          <w:color w:val="212529"/>
          <w:sz w:val="24"/>
          <w:szCs w:val="24"/>
        </w:rPr>
        <w:t xml:space="preserve"> and course details (department, </w:t>
      </w:r>
      <w:proofErr w:type="spellStart"/>
      <w:r w:rsidRPr="007270C2">
        <w:rPr>
          <w:rFonts w:ascii="Segoe UI" w:eastAsia="Times New Roman" w:hAnsi="Segoe UI" w:cs="Segoe UI"/>
          <w:color w:val="212529"/>
          <w:sz w:val="24"/>
          <w:szCs w:val="24"/>
        </w:rPr>
        <w:t>course_number</w:t>
      </w:r>
      <w:proofErr w:type="spellEnd"/>
      <w:r w:rsidRPr="007270C2">
        <w:rPr>
          <w:rFonts w:ascii="Segoe UI" w:eastAsia="Times New Roman" w:hAnsi="Segoe UI" w:cs="Segoe UI"/>
          <w:color w:val="212529"/>
          <w:sz w:val="24"/>
          <w:szCs w:val="24"/>
        </w:rPr>
        <w:t>, and section), it probably makes sense to store courses and academics in dictionaries.</w:t>
      </w:r>
    </w:p>
    <w:p w14:paraId="5F297765"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5. [CS 503 Only] Changing Course Times (15 pts)</w:t>
      </w:r>
    </w:p>
    <w:p w14:paraId="54D648EA"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We will now add logic to change course times and raises an exception if this is not possible. Add a </w:t>
      </w:r>
      <w:proofErr w:type="spellStart"/>
      <w:r w:rsidRPr="007270C2">
        <w:rPr>
          <w:rFonts w:ascii="Consolas" w:eastAsia="Times New Roman" w:hAnsi="Consolas" w:cs="Courier New"/>
          <w:color w:val="E83E8C"/>
          <w:sz w:val="21"/>
          <w:szCs w:val="21"/>
        </w:rPr>
        <w:t>check_time_conflicts</w:t>
      </w:r>
      <w:proofErr w:type="spellEnd"/>
      <w:r w:rsidRPr="007270C2">
        <w:rPr>
          <w:rFonts w:ascii="Segoe UI" w:eastAsia="Times New Roman" w:hAnsi="Segoe UI" w:cs="Segoe UI"/>
          <w:color w:val="212529"/>
          <w:sz w:val="24"/>
          <w:szCs w:val="24"/>
        </w:rPr>
        <w:t> </w:t>
      </w:r>
      <w:r w:rsidRPr="007270C2">
        <w:rPr>
          <w:rFonts w:ascii="Segoe UI" w:eastAsia="Times New Roman" w:hAnsi="Segoe UI" w:cs="Segoe UI"/>
          <w:b/>
          <w:bCs/>
          <w:color w:val="212529"/>
          <w:sz w:val="24"/>
          <w:szCs w:val="24"/>
        </w:rPr>
        <w:t>static</w:t>
      </w:r>
      <w:r w:rsidRPr="007270C2">
        <w:rPr>
          <w:rFonts w:ascii="Segoe UI" w:eastAsia="Times New Roman" w:hAnsi="Segoe UI" w:cs="Segoe UI"/>
          <w:color w:val="212529"/>
          <w:sz w:val="24"/>
          <w:szCs w:val="24"/>
        </w:rPr>
        <w:t> method to the </w:t>
      </w:r>
      <w:r w:rsidRPr="007270C2">
        <w:rPr>
          <w:rFonts w:ascii="Consolas" w:eastAsia="Times New Roman" w:hAnsi="Consolas" w:cs="Courier New"/>
          <w:color w:val="E83E8C"/>
          <w:sz w:val="21"/>
          <w:szCs w:val="21"/>
        </w:rPr>
        <w:t>Course</w:t>
      </w:r>
      <w:r w:rsidRPr="007270C2">
        <w:rPr>
          <w:rFonts w:ascii="Segoe UI" w:eastAsia="Times New Roman" w:hAnsi="Segoe UI" w:cs="Segoe UI"/>
          <w:color w:val="212529"/>
          <w:sz w:val="24"/>
          <w:szCs w:val="24"/>
        </w:rPr>
        <w:t xml:space="preserve"> class that given </w:t>
      </w:r>
      <w:proofErr w:type="gramStart"/>
      <w:r w:rsidRPr="007270C2">
        <w:rPr>
          <w:rFonts w:ascii="Segoe UI" w:eastAsia="Times New Roman" w:hAnsi="Segoe UI" w:cs="Segoe UI"/>
          <w:color w:val="212529"/>
          <w:sz w:val="24"/>
          <w:szCs w:val="24"/>
        </w:rPr>
        <w:t>two time</w:t>
      </w:r>
      <w:proofErr w:type="gramEnd"/>
      <w:r w:rsidRPr="007270C2">
        <w:rPr>
          <w:rFonts w:ascii="Segoe UI" w:eastAsia="Times New Roman" w:hAnsi="Segoe UI" w:cs="Segoe UI"/>
          <w:color w:val="212529"/>
          <w:sz w:val="24"/>
          <w:szCs w:val="24"/>
        </w:rPr>
        <w:t xml:space="preserve"> structures (list of tuples), checks if any times conflict, returning </w:t>
      </w:r>
      <w:r w:rsidRPr="007270C2">
        <w:rPr>
          <w:rFonts w:ascii="Consolas" w:eastAsia="Times New Roman" w:hAnsi="Consolas" w:cs="Courier New"/>
          <w:color w:val="E83E8C"/>
          <w:sz w:val="21"/>
          <w:szCs w:val="21"/>
        </w:rPr>
        <w:t>True</w:t>
      </w:r>
      <w:r w:rsidRPr="007270C2">
        <w:rPr>
          <w:rFonts w:ascii="Segoe UI" w:eastAsia="Times New Roman" w:hAnsi="Segoe UI" w:cs="Segoe UI"/>
          <w:color w:val="212529"/>
          <w:sz w:val="24"/>
          <w:szCs w:val="24"/>
        </w:rPr>
        <w:t> if the two lists conflict and </w:t>
      </w:r>
      <w:r w:rsidRPr="007270C2">
        <w:rPr>
          <w:rFonts w:ascii="Consolas" w:eastAsia="Times New Roman" w:hAnsi="Consolas" w:cs="Courier New"/>
          <w:color w:val="E83E8C"/>
          <w:sz w:val="21"/>
          <w:szCs w:val="21"/>
        </w:rPr>
        <w:t>False</w:t>
      </w:r>
      <w:r w:rsidRPr="007270C2">
        <w:rPr>
          <w:rFonts w:ascii="Segoe UI" w:eastAsia="Times New Roman" w:hAnsi="Segoe UI" w:cs="Segoe UI"/>
          <w:color w:val="212529"/>
          <w:sz w:val="24"/>
          <w:szCs w:val="24"/>
        </w:rPr>
        <w:t> otherwise. Two times conflict if they have meetings on the same day such that the starting time of one meeting is in between the starting and ending times of another meeting. For example, (“Mon”, 11, 13) and (“Mon”, 12, 14) conflict, but (“Mon”, 11, 13) and (“Mon”, 13, 15) do not.</w:t>
      </w:r>
    </w:p>
    <w:p w14:paraId="3BB81013"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In the </w:t>
      </w:r>
      <w:r w:rsidRPr="007270C2">
        <w:rPr>
          <w:rFonts w:ascii="Consolas" w:eastAsia="Times New Roman" w:hAnsi="Consolas" w:cs="Courier New"/>
          <w:color w:val="E83E8C"/>
          <w:sz w:val="21"/>
          <w:szCs w:val="21"/>
        </w:rPr>
        <w:t>Schedule</w:t>
      </w:r>
      <w:r w:rsidRPr="007270C2">
        <w:rPr>
          <w:rFonts w:ascii="Segoe UI" w:eastAsia="Times New Roman" w:hAnsi="Segoe UI" w:cs="Segoe UI"/>
          <w:color w:val="212529"/>
          <w:sz w:val="24"/>
          <w:szCs w:val="24"/>
        </w:rPr>
        <w:t> class, update the </w:t>
      </w:r>
      <w:proofErr w:type="spellStart"/>
      <w:r w:rsidRPr="007270C2">
        <w:rPr>
          <w:rFonts w:ascii="Consolas" w:eastAsia="Times New Roman" w:hAnsi="Consolas" w:cs="Courier New"/>
          <w:color w:val="E83E8C"/>
          <w:sz w:val="21"/>
          <w:szCs w:val="21"/>
        </w:rPr>
        <w:t>add_course</w:t>
      </w:r>
      <w:proofErr w:type="spellEnd"/>
      <w:r w:rsidRPr="007270C2">
        <w:rPr>
          <w:rFonts w:ascii="Segoe UI" w:eastAsia="Times New Roman" w:hAnsi="Segoe UI" w:cs="Segoe UI"/>
          <w:color w:val="212529"/>
          <w:sz w:val="24"/>
          <w:szCs w:val="24"/>
        </w:rPr>
        <w:t> method to check whether the course conflicts with the person’s current schedule before adding the course, raising an exception if it does.</w:t>
      </w:r>
    </w:p>
    <w:p w14:paraId="1F4D854B"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In the </w:t>
      </w:r>
      <w:r w:rsidRPr="007270C2">
        <w:rPr>
          <w:rFonts w:ascii="Consolas" w:eastAsia="Times New Roman" w:hAnsi="Consolas" w:cs="Courier New"/>
          <w:color w:val="E83E8C"/>
          <w:sz w:val="21"/>
          <w:szCs w:val="21"/>
        </w:rPr>
        <w:t>Registrar</w:t>
      </w:r>
      <w:r w:rsidRPr="007270C2">
        <w:rPr>
          <w:rFonts w:ascii="Segoe UI" w:eastAsia="Times New Roman" w:hAnsi="Segoe UI" w:cs="Segoe UI"/>
          <w:color w:val="212529"/>
          <w:sz w:val="24"/>
          <w:szCs w:val="24"/>
        </w:rPr>
        <w:t> class, add a </w:t>
      </w:r>
      <w:proofErr w:type="spellStart"/>
      <w:r w:rsidRPr="007270C2">
        <w:rPr>
          <w:rFonts w:ascii="Consolas" w:eastAsia="Times New Roman" w:hAnsi="Consolas" w:cs="Courier New"/>
          <w:color w:val="E83E8C"/>
          <w:sz w:val="21"/>
          <w:szCs w:val="21"/>
        </w:rPr>
        <w:t>change_course_time</w:t>
      </w:r>
      <w:proofErr w:type="spellEnd"/>
      <w:r w:rsidRPr="007270C2">
        <w:rPr>
          <w:rFonts w:ascii="Segoe UI" w:eastAsia="Times New Roman" w:hAnsi="Segoe UI" w:cs="Segoe UI"/>
          <w:color w:val="212529"/>
          <w:sz w:val="24"/>
          <w:szCs w:val="24"/>
        </w:rPr>
        <w:t> method that calls the </w:t>
      </w:r>
      <w:proofErr w:type="spellStart"/>
      <w:r w:rsidRPr="007270C2">
        <w:rPr>
          <w:rFonts w:ascii="Consolas" w:eastAsia="Times New Roman" w:hAnsi="Consolas" w:cs="Courier New"/>
          <w:color w:val="E83E8C"/>
          <w:sz w:val="21"/>
          <w:szCs w:val="21"/>
        </w:rPr>
        <w:t>change_time</w:t>
      </w:r>
      <w:proofErr w:type="spellEnd"/>
      <w:r w:rsidRPr="007270C2">
        <w:rPr>
          <w:rFonts w:ascii="Segoe UI" w:eastAsia="Times New Roman" w:hAnsi="Segoe UI" w:cs="Segoe UI"/>
          <w:color w:val="212529"/>
          <w:sz w:val="24"/>
          <w:szCs w:val="24"/>
        </w:rPr>
        <w:t> method implemented in the Course class, and that Course method must check that the proposed new time does not cause any conflicts with any currently enrolled students’ or the assigned instructor’s schedules. If it does, the method should raise an exception. If it doesn’t, the time of the course should be changed.</w:t>
      </w:r>
    </w:p>
    <w:p w14:paraId="7BFF404B" w14:textId="77777777" w:rsidR="007270C2" w:rsidRPr="007270C2" w:rsidRDefault="007270C2" w:rsidP="007270C2">
      <w:pPr>
        <w:spacing w:after="100" w:afterAutospacing="1" w:line="240" w:lineRule="auto"/>
        <w:outlineLvl w:val="4"/>
        <w:rPr>
          <w:rFonts w:ascii="inherit" w:eastAsia="Times New Roman" w:hAnsi="inherit" w:cs="Segoe UI"/>
          <w:color w:val="212529"/>
          <w:sz w:val="20"/>
          <w:szCs w:val="20"/>
        </w:rPr>
      </w:pPr>
      <w:r w:rsidRPr="007270C2">
        <w:rPr>
          <w:rFonts w:ascii="inherit" w:eastAsia="Times New Roman" w:hAnsi="inherit" w:cs="Segoe UI"/>
          <w:color w:val="212529"/>
          <w:sz w:val="20"/>
          <w:szCs w:val="20"/>
        </w:rPr>
        <w:t>Hints:</w:t>
      </w:r>
    </w:p>
    <w:p w14:paraId="0A528A57" w14:textId="77777777" w:rsidR="007270C2" w:rsidRPr="007270C2" w:rsidRDefault="007270C2" w:rsidP="007270C2">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7270C2">
        <w:rPr>
          <w:rFonts w:ascii="Consolas" w:eastAsia="Times New Roman" w:hAnsi="Consolas" w:cs="Courier New"/>
          <w:color w:val="E83E8C"/>
          <w:sz w:val="21"/>
          <w:szCs w:val="21"/>
        </w:rPr>
        <w:t>Registrar.change_course_time</w:t>
      </w:r>
      <w:proofErr w:type="spellEnd"/>
      <w:r w:rsidRPr="007270C2">
        <w:rPr>
          <w:rFonts w:ascii="Segoe UI" w:eastAsia="Times New Roman" w:hAnsi="Segoe UI" w:cs="Segoe UI"/>
          <w:color w:val="212529"/>
          <w:sz w:val="24"/>
          <w:szCs w:val="24"/>
        </w:rPr>
        <w:t xml:space="preserve"> must </w:t>
      </w:r>
      <w:proofErr w:type="gramStart"/>
      <w:r w:rsidRPr="007270C2">
        <w:rPr>
          <w:rFonts w:ascii="Segoe UI" w:eastAsia="Times New Roman" w:hAnsi="Segoe UI" w:cs="Segoe UI"/>
          <w:color w:val="212529"/>
          <w:sz w:val="24"/>
          <w:szCs w:val="24"/>
        </w:rPr>
        <w:t>checked</w:t>
      </w:r>
      <w:proofErr w:type="gramEnd"/>
      <w:r w:rsidRPr="007270C2">
        <w:rPr>
          <w:rFonts w:ascii="Segoe UI" w:eastAsia="Times New Roman" w:hAnsi="Segoe UI" w:cs="Segoe UI"/>
          <w:color w:val="212529"/>
          <w:sz w:val="24"/>
          <w:szCs w:val="24"/>
        </w:rPr>
        <w:t xml:space="preserve"> enrolled students and the instructor.</w:t>
      </w:r>
    </w:p>
    <w:p w14:paraId="1B91E048"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6. Summary and Testing</w:t>
      </w:r>
    </w:p>
    <w:p w14:paraId="4655F83B"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The final list of classes and methods/properties to be added. Note that all classes should have constructors that properly initialize objects, and the instance fields are not listed here.</w:t>
      </w:r>
    </w:p>
    <w:p w14:paraId="6B20D39C"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Academic:</w:t>
      </w:r>
    </w:p>
    <w:p w14:paraId="65630241"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add_course</w:t>
      </w:r>
      <w:proofErr w:type="spellEnd"/>
    </w:p>
    <w:p w14:paraId="225A57C0"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lastRenderedPageBreak/>
        <w:t>Student:</w:t>
      </w:r>
    </w:p>
    <w:p w14:paraId="7EE515F2"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add_course</w:t>
      </w:r>
      <w:proofErr w:type="spellEnd"/>
    </w:p>
    <w:p w14:paraId="3587E3C5"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GraduateStudent</w:t>
      </w:r>
      <w:proofErr w:type="spellEnd"/>
    </w:p>
    <w:p w14:paraId="3939C3F9"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Instructor</w:t>
      </w:r>
    </w:p>
    <w:p w14:paraId="78200544"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add_course</w:t>
      </w:r>
      <w:proofErr w:type="spellEnd"/>
    </w:p>
    <w:p w14:paraId="7F76EB6C"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Course:</w:t>
      </w:r>
    </w:p>
    <w:p w14:paraId="103299D4"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enroll</w:t>
      </w:r>
    </w:p>
    <w:p w14:paraId="00441CC8"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drop</w:t>
      </w:r>
    </w:p>
    <w:p w14:paraId="5010D210"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change_time</w:t>
      </w:r>
      <w:proofErr w:type="spellEnd"/>
    </w:p>
    <w:p w14:paraId="30578C80"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 xml:space="preserve">[503] </w:t>
      </w:r>
      <w:proofErr w:type="spellStart"/>
      <w:r w:rsidRPr="007270C2">
        <w:rPr>
          <w:rFonts w:ascii="Segoe UI" w:eastAsia="Times New Roman" w:hAnsi="Segoe UI" w:cs="Segoe UI"/>
          <w:color w:val="212529"/>
          <w:sz w:val="24"/>
          <w:szCs w:val="24"/>
        </w:rPr>
        <w:t>check_time_conflicts</w:t>
      </w:r>
      <w:proofErr w:type="spellEnd"/>
      <w:r w:rsidRPr="007270C2">
        <w:rPr>
          <w:rFonts w:ascii="Segoe UI" w:eastAsia="Times New Roman" w:hAnsi="Segoe UI" w:cs="Segoe UI"/>
          <w:color w:val="212529"/>
          <w:sz w:val="24"/>
          <w:szCs w:val="24"/>
        </w:rPr>
        <w:t xml:space="preserve"> (static)</w:t>
      </w:r>
    </w:p>
    <w:p w14:paraId="29B5E6D0"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[support for string representation]</w:t>
      </w:r>
    </w:p>
    <w:p w14:paraId="42648B02"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Schedule:</w:t>
      </w:r>
    </w:p>
    <w:p w14:paraId="2635B694"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credits (property)</w:t>
      </w:r>
    </w:p>
    <w:p w14:paraId="75A9FFFD"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add_course</w:t>
      </w:r>
      <w:proofErr w:type="spellEnd"/>
    </w:p>
    <w:p w14:paraId="15CE7DE8"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remove_course</w:t>
      </w:r>
      <w:proofErr w:type="spellEnd"/>
    </w:p>
    <w:p w14:paraId="2DC0DD76"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[support for +]</w:t>
      </w:r>
    </w:p>
    <w:p w14:paraId="5AFCC9D6"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[support for -]</w:t>
      </w:r>
    </w:p>
    <w:p w14:paraId="2ED80C02" w14:textId="77777777" w:rsidR="007270C2" w:rsidRPr="007270C2" w:rsidRDefault="007270C2" w:rsidP="007270C2">
      <w:pPr>
        <w:numPr>
          <w:ilvl w:val="0"/>
          <w:numId w:val="8"/>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Registrar:</w:t>
      </w:r>
    </w:p>
    <w:p w14:paraId="31516678"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add_persons</w:t>
      </w:r>
      <w:proofErr w:type="spellEnd"/>
    </w:p>
    <w:p w14:paraId="1AD4D6D9"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add_courses</w:t>
      </w:r>
      <w:proofErr w:type="spellEnd"/>
    </w:p>
    <w:p w14:paraId="724300B8"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add_person_to_course</w:t>
      </w:r>
      <w:proofErr w:type="spellEnd"/>
    </w:p>
    <w:p w14:paraId="0F7F9466"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proofErr w:type="spellStart"/>
      <w:r w:rsidRPr="007270C2">
        <w:rPr>
          <w:rFonts w:ascii="Segoe UI" w:eastAsia="Times New Roman" w:hAnsi="Segoe UI" w:cs="Segoe UI"/>
          <w:color w:val="212529"/>
          <w:sz w:val="24"/>
          <w:szCs w:val="24"/>
        </w:rPr>
        <w:t>remove_person_from_course</w:t>
      </w:r>
      <w:proofErr w:type="spellEnd"/>
    </w:p>
    <w:p w14:paraId="2C6CC2C8" w14:textId="77777777" w:rsidR="007270C2" w:rsidRPr="007270C2" w:rsidRDefault="007270C2" w:rsidP="007270C2">
      <w:pPr>
        <w:numPr>
          <w:ilvl w:val="1"/>
          <w:numId w:val="8"/>
        </w:numPr>
        <w:spacing w:before="100" w:beforeAutospacing="1" w:after="100" w:afterAutospacing="1" w:line="240" w:lineRule="auto"/>
        <w:ind w:left="121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 xml:space="preserve">[503] </w:t>
      </w:r>
      <w:proofErr w:type="spellStart"/>
      <w:r w:rsidRPr="007270C2">
        <w:rPr>
          <w:rFonts w:ascii="Segoe UI" w:eastAsia="Times New Roman" w:hAnsi="Segoe UI" w:cs="Segoe UI"/>
          <w:color w:val="212529"/>
          <w:sz w:val="24"/>
          <w:szCs w:val="24"/>
        </w:rPr>
        <w:t>change_course_time</w:t>
      </w:r>
      <w:proofErr w:type="spellEnd"/>
    </w:p>
    <w:p w14:paraId="63792F32" w14:textId="77777777" w:rsidR="007270C2" w:rsidRPr="007270C2" w:rsidRDefault="007270C2" w:rsidP="007270C2">
      <w:pPr>
        <w:spacing w:after="100" w:afterAutospacing="1" w:line="240" w:lineRule="auto"/>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The following code should help you test your work (for 490 students, the errors for conflicts will not show up, and you will not have </w:t>
      </w:r>
      <w:proofErr w:type="spellStart"/>
      <w:r w:rsidRPr="007270C2">
        <w:rPr>
          <w:rFonts w:ascii="Consolas" w:eastAsia="Times New Roman" w:hAnsi="Consolas" w:cs="Courier New"/>
          <w:color w:val="E83E8C"/>
          <w:sz w:val="21"/>
          <w:szCs w:val="21"/>
        </w:rPr>
        <w:t>change_course_time</w:t>
      </w:r>
      <w:proofErr w:type="spellEnd"/>
      <w:r w:rsidRPr="007270C2">
        <w:rPr>
          <w:rFonts w:ascii="Segoe UI" w:eastAsia="Times New Roman" w:hAnsi="Segoe UI" w:cs="Segoe UI"/>
          <w:color w:val="212529"/>
          <w:sz w:val="24"/>
          <w:szCs w:val="24"/>
        </w:rPr>
        <w:t> methods):</w:t>
      </w:r>
    </w:p>
    <w:p w14:paraId="3B148860"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s1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Student(</w:t>
      </w:r>
      <w:proofErr w:type="gramEnd"/>
      <w:r w:rsidRPr="007270C2">
        <w:rPr>
          <w:rFonts w:ascii="Consolas" w:eastAsia="Times New Roman" w:hAnsi="Consolas" w:cs="Courier New"/>
          <w:color w:val="4070A0"/>
          <w:sz w:val="20"/>
          <w:szCs w:val="20"/>
        </w:rPr>
        <w:t>"z143"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"Catherine"</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"Smith"</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"Senior"</w:t>
      </w:r>
      <w:r w:rsidRPr="007270C2">
        <w:rPr>
          <w:rFonts w:ascii="Consolas" w:eastAsia="Times New Roman" w:hAnsi="Consolas" w:cs="Courier New"/>
          <w:color w:val="212529"/>
          <w:sz w:val="20"/>
          <w:szCs w:val="20"/>
        </w:rPr>
        <w:t>)</w:t>
      </w:r>
    </w:p>
    <w:p w14:paraId="1DC0A457"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s2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Student(</w:t>
      </w:r>
      <w:proofErr w:type="gramEnd"/>
      <w:r w:rsidRPr="007270C2">
        <w:rPr>
          <w:rFonts w:ascii="Consolas" w:eastAsia="Times New Roman" w:hAnsi="Consolas" w:cs="Courier New"/>
          <w:color w:val="4070A0"/>
          <w:sz w:val="20"/>
          <w:szCs w:val="20"/>
        </w:rPr>
        <w:t>"z352"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"Niraj"</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"Kumar"</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"Sophomore"</w:t>
      </w:r>
      <w:r w:rsidRPr="007270C2">
        <w:rPr>
          <w:rFonts w:ascii="Consolas" w:eastAsia="Times New Roman" w:hAnsi="Consolas" w:cs="Courier New"/>
          <w:color w:val="212529"/>
          <w:sz w:val="20"/>
          <w:szCs w:val="20"/>
        </w:rPr>
        <w:t>)</w:t>
      </w:r>
    </w:p>
    <w:p w14:paraId="026D72CE"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s3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spellStart"/>
      <w:proofErr w:type="gramStart"/>
      <w:r w:rsidRPr="007270C2">
        <w:rPr>
          <w:rFonts w:ascii="Consolas" w:eastAsia="Times New Roman" w:hAnsi="Consolas" w:cs="Courier New"/>
          <w:color w:val="212529"/>
          <w:sz w:val="20"/>
          <w:szCs w:val="20"/>
        </w:rPr>
        <w:t>GraduateStudent</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"z785"</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w:t>
      </w:r>
      <w:proofErr w:type="spellStart"/>
      <w:r w:rsidRPr="007270C2">
        <w:rPr>
          <w:rFonts w:ascii="Consolas" w:eastAsia="Times New Roman" w:hAnsi="Consolas" w:cs="Courier New"/>
          <w:color w:val="4070A0"/>
          <w:sz w:val="20"/>
          <w:szCs w:val="20"/>
        </w:rPr>
        <w:t>Divya</w:t>
      </w:r>
      <w:proofErr w:type="spellEnd"/>
      <w:r w:rsidRPr="007270C2">
        <w:rPr>
          <w:rFonts w:ascii="Consolas" w:eastAsia="Times New Roman" w:hAnsi="Consolas" w:cs="Courier New"/>
          <w:color w:val="4070A0"/>
          <w:sz w:val="20"/>
          <w:szCs w:val="20"/>
        </w:rPr>
        <w:t>"</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"Bharti"</w:t>
      </w:r>
      <w:r w:rsidRPr="007270C2">
        <w:rPr>
          <w:rFonts w:ascii="Consolas" w:eastAsia="Times New Roman" w:hAnsi="Consolas" w:cs="Courier New"/>
          <w:color w:val="212529"/>
          <w:sz w:val="20"/>
          <w:szCs w:val="20"/>
        </w:rPr>
        <w:t>)</w:t>
      </w:r>
    </w:p>
    <w:p w14:paraId="3BD9EA1B"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s4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spellStart"/>
      <w:proofErr w:type="gramStart"/>
      <w:r w:rsidRPr="007270C2">
        <w:rPr>
          <w:rFonts w:ascii="Consolas" w:eastAsia="Times New Roman" w:hAnsi="Consolas" w:cs="Courier New"/>
          <w:color w:val="212529"/>
          <w:sz w:val="20"/>
          <w:szCs w:val="20"/>
        </w:rPr>
        <w:t>GraduateStudent</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"z982"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"James"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"O'Brien"</w:t>
      </w:r>
      <w:r w:rsidRPr="007270C2">
        <w:rPr>
          <w:rFonts w:ascii="Consolas" w:eastAsia="Times New Roman" w:hAnsi="Consolas" w:cs="Courier New"/>
          <w:color w:val="212529"/>
          <w:sz w:val="20"/>
          <w:szCs w:val="20"/>
        </w:rPr>
        <w:t>)</w:t>
      </w:r>
    </w:p>
    <w:p w14:paraId="31F6DA2A"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61C4B42"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i1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Instructor(</w:t>
      </w:r>
      <w:proofErr w:type="gramEnd"/>
      <w:r w:rsidRPr="007270C2">
        <w:rPr>
          <w:rFonts w:ascii="Consolas" w:eastAsia="Times New Roman" w:hAnsi="Consolas" w:cs="Courier New"/>
          <w:color w:val="4070A0"/>
          <w:sz w:val="20"/>
          <w:szCs w:val="20"/>
        </w:rPr>
        <w:t>"a421"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"Jennifer"</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"Martinez"</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"Professor"</w:t>
      </w:r>
      <w:r w:rsidRPr="007270C2">
        <w:rPr>
          <w:rFonts w:ascii="Consolas" w:eastAsia="Times New Roman" w:hAnsi="Consolas" w:cs="Courier New"/>
          <w:color w:val="212529"/>
          <w:sz w:val="20"/>
          <w:szCs w:val="20"/>
        </w:rPr>
        <w:t>)</w:t>
      </w:r>
    </w:p>
    <w:p w14:paraId="6680002F"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i2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Instructor(</w:t>
      </w:r>
      <w:proofErr w:type="gramEnd"/>
      <w:r w:rsidRPr="007270C2">
        <w:rPr>
          <w:rFonts w:ascii="Consolas" w:eastAsia="Times New Roman" w:hAnsi="Consolas" w:cs="Courier New"/>
          <w:color w:val="4070A0"/>
          <w:sz w:val="20"/>
          <w:szCs w:val="20"/>
        </w:rPr>
        <w:t>"a572"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"Jonathan"</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"Jones"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"Instructor"</w:t>
      </w:r>
      <w:r w:rsidRPr="007270C2">
        <w:rPr>
          <w:rFonts w:ascii="Consolas" w:eastAsia="Times New Roman" w:hAnsi="Consolas" w:cs="Courier New"/>
          <w:color w:val="212529"/>
          <w:sz w:val="20"/>
          <w:szCs w:val="20"/>
        </w:rPr>
        <w:t>)</w:t>
      </w:r>
    </w:p>
    <w:p w14:paraId="579409C7"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547F70D"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c1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Course(</w:t>
      </w:r>
      <w:proofErr w:type="gramEnd"/>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1543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"Programming Principles in Python"</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"Mon"</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"Wed"</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w:t>
      </w:r>
    </w:p>
    <w:p w14:paraId="14DD8CCF"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c2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Course(</w:t>
      </w:r>
      <w:proofErr w:type="gramEnd"/>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1342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"Computer Networks"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4</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"Tue"</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14</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16</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"Thu"</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14</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16</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"Fri"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w:t>
      </w:r>
    </w:p>
    <w:p w14:paraId="126FA7EF"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c3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Course(</w:t>
      </w:r>
      <w:proofErr w:type="gramEnd"/>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1352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"Computer Graphics"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"Tue"</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"Thu"</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w:t>
      </w:r>
    </w:p>
    <w:p w14:paraId="608A4148"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c4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Course(</w:t>
      </w:r>
      <w:proofErr w:type="gramEnd"/>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"Introduction to Sociology"</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"Mon"</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"Thu"</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w:t>
      </w:r>
    </w:p>
    <w:p w14:paraId="32F74F9B"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c5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Course(</w:t>
      </w:r>
      <w:proofErr w:type="gramEnd"/>
      <w:r w:rsidRPr="007270C2">
        <w:rPr>
          <w:rFonts w:ascii="Consolas" w:eastAsia="Times New Roman" w:hAnsi="Consolas" w:cs="Courier New"/>
          <w:color w:val="4070A0"/>
          <w:sz w:val="20"/>
          <w:szCs w:val="20"/>
        </w:rPr>
        <w:t>"POLS"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1100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"American Politics"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"Tue"</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"Thu"</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w:t>
      </w:r>
    </w:p>
    <w:p w14:paraId="54B5CF17"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lastRenderedPageBreak/>
        <w:t xml:space="preserve">c6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Course(</w:t>
      </w:r>
      <w:proofErr w:type="gramEnd"/>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1450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"Classical Sociological Theory"</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"Mon"</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"Wed"</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"Fri"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w:t>
      </w:r>
    </w:p>
    <w:p w14:paraId="5DD680C4"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916D020"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270C2">
        <w:rPr>
          <w:rFonts w:ascii="Consolas" w:eastAsia="Times New Roman" w:hAnsi="Consolas" w:cs="Courier New"/>
          <w:color w:val="212529"/>
          <w:sz w:val="20"/>
          <w:szCs w:val="20"/>
        </w:rPr>
        <w:t xml:space="preserve">r </w:t>
      </w:r>
      <w:r w:rsidRPr="007270C2">
        <w:rPr>
          <w:rFonts w:ascii="Consolas" w:eastAsia="Times New Roman" w:hAnsi="Consolas" w:cs="Courier New"/>
          <w:color w:val="666666"/>
          <w:sz w:val="20"/>
          <w:szCs w:val="20"/>
        </w:rPr>
        <w:t>=</w:t>
      </w:r>
      <w:r w:rsidRPr="007270C2">
        <w:rPr>
          <w:rFonts w:ascii="Consolas" w:eastAsia="Times New Roman" w:hAnsi="Consolas" w:cs="Courier New"/>
          <w:color w:val="212529"/>
          <w:sz w:val="20"/>
          <w:szCs w:val="20"/>
        </w:rPr>
        <w:t xml:space="preserve"> </w:t>
      </w:r>
      <w:proofErr w:type="gramStart"/>
      <w:r w:rsidRPr="007270C2">
        <w:rPr>
          <w:rFonts w:ascii="Consolas" w:eastAsia="Times New Roman" w:hAnsi="Consolas" w:cs="Courier New"/>
          <w:color w:val="212529"/>
          <w:sz w:val="20"/>
          <w:szCs w:val="20"/>
        </w:rPr>
        <w:t>Registrar(</w:t>
      </w:r>
      <w:proofErr w:type="gramEnd"/>
      <w:r w:rsidRPr="007270C2">
        <w:rPr>
          <w:rFonts w:ascii="Consolas" w:eastAsia="Times New Roman" w:hAnsi="Consolas" w:cs="Courier New"/>
          <w:color w:val="212529"/>
          <w:sz w:val="20"/>
          <w:szCs w:val="20"/>
        </w:rPr>
        <w:t>)</w:t>
      </w:r>
    </w:p>
    <w:p w14:paraId="4B3B04D6"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r.add_persons</w:t>
      </w:r>
      <w:proofErr w:type="spellEnd"/>
      <w:r w:rsidRPr="007270C2">
        <w:rPr>
          <w:rFonts w:ascii="Consolas" w:eastAsia="Times New Roman" w:hAnsi="Consolas" w:cs="Courier New"/>
          <w:color w:val="212529"/>
          <w:sz w:val="20"/>
          <w:szCs w:val="20"/>
        </w:rPr>
        <w:t>([s</w:t>
      </w:r>
      <w:proofErr w:type="gramStart"/>
      <w:r w:rsidRPr="007270C2">
        <w:rPr>
          <w:rFonts w:ascii="Consolas" w:eastAsia="Times New Roman" w:hAnsi="Consolas" w:cs="Courier New"/>
          <w:color w:val="212529"/>
          <w:sz w:val="20"/>
          <w:szCs w:val="20"/>
        </w:rPr>
        <w:t>1,s</w:t>
      </w:r>
      <w:proofErr w:type="gramEnd"/>
      <w:r w:rsidRPr="007270C2">
        <w:rPr>
          <w:rFonts w:ascii="Consolas" w:eastAsia="Times New Roman" w:hAnsi="Consolas" w:cs="Courier New"/>
          <w:color w:val="212529"/>
          <w:sz w:val="20"/>
          <w:szCs w:val="20"/>
        </w:rPr>
        <w:t>2,s3,s4,i1,i2])</w:t>
      </w:r>
    </w:p>
    <w:p w14:paraId="32355BD6"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7270C2">
        <w:rPr>
          <w:rFonts w:ascii="Consolas" w:eastAsia="Times New Roman" w:hAnsi="Consolas" w:cs="Courier New"/>
          <w:color w:val="212529"/>
          <w:sz w:val="20"/>
          <w:szCs w:val="20"/>
        </w:rPr>
        <w:t>r.add_</w:t>
      </w:r>
      <w:proofErr w:type="gramStart"/>
      <w:r w:rsidRPr="007270C2">
        <w:rPr>
          <w:rFonts w:ascii="Consolas" w:eastAsia="Times New Roman" w:hAnsi="Consolas" w:cs="Courier New"/>
          <w:color w:val="212529"/>
          <w:sz w:val="20"/>
          <w:szCs w:val="20"/>
        </w:rPr>
        <w:t>courses</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212529"/>
          <w:sz w:val="20"/>
          <w:szCs w:val="20"/>
        </w:rPr>
        <w:t>[c1,c2,c3,c4,c5, c6])</w:t>
      </w:r>
    </w:p>
    <w:p w14:paraId="4410EF44"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"a572"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58B7EB54"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"a572"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"POLS"</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1100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i/>
          <w:iCs/>
          <w:color w:val="60A0B0"/>
          <w:sz w:val="20"/>
          <w:szCs w:val="20"/>
        </w:rPr>
        <w:t># error due to conflict</w:t>
      </w:r>
    </w:p>
    <w:p w14:paraId="22CBD760"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7270C2">
        <w:rPr>
          <w:rFonts w:ascii="Consolas" w:eastAsia="Times New Roman" w:hAnsi="Consolas" w:cs="Courier New"/>
          <w:color w:val="212529"/>
          <w:sz w:val="20"/>
          <w:szCs w:val="20"/>
        </w:rPr>
        <w:t>r.change</w:t>
      </w:r>
      <w:proofErr w:type="gramEnd"/>
      <w:r w:rsidRPr="007270C2">
        <w:rPr>
          <w:rFonts w:ascii="Consolas" w:eastAsia="Times New Roman" w:hAnsi="Consolas" w:cs="Courier New"/>
          <w:color w:val="212529"/>
          <w:sz w:val="20"/>
          <w:szCs w:val="20"/>
        </w:rPr>
        <w:t>_course_time</w:t>
      </w:r>
      <w:proofErr w:type="spellEnd"/>
      <w:r w:rsidRPr="007270C2">
        <w:rPr>
          <w:rFonts w:ascii="Consolas" w:eastAsia="Times New Roman" w:hAnsi="Consolas" w:cs="Courier New"/>
          <w:color w:val="212529"/>
          <w:sz w:val="20"/>
          <w:szCs w:val="20"/>
        </w:rPr>
        <w:t>(</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"Mon"</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9</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"Wed"</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9</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w:t>
      </w:r>
      <w:r w:rsidRPr="007270C2">
        <w:rPr>
          <w:rFonts w:ascii="Consolas" w:eastAsia="Times New Roman" w:hAnsi="Consolas" w:cs="Courier New"/>
          <w:color w:val="212529"/>
          <w:sz w:val="20"/>
          <w:szCs w:val="20"/>
        </w:rPr>
        <w:t>)])</w:t>
      </w:r>
    </w:p>
    <w:p w14:paraId="011239E6"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"a572"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1450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3343CCA0"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"a421"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1543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4B0DE613"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"a421"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1342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2</w:t>
      </w:r>
      <w:r w:rsidRPr="007270C2">
        <w:rPr>
          <w:rFonts w:ascii="Consolas" w:eastAsia="Times New Roman" w:hAnsi="Consolas" w:cs="Courier New"/>
          <w:color w:val="212529"/>
          <w:sz w:val="20"/>
          <w:szCs w:val="20"/>
        </w:rPr>
        <w:t>)</w:t>
      </w:r>
    </w:p>
    <w:p w14:paraId="6F4044F9"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"a421"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1352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i/>
          <w:iCs/>
          <w:color w:val="60A0B0"/>
          <w:sz w:val="20"/>
          <w:szCs w:val="20"/>
        </w:rPr>
        <w:t># error due to max credits</w:t>
      </w:r>
    </w:p>
    <w:p w14:paraId="0FA2F35B"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"z785"</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795E96F0"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"z785"</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1352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3CD16DD3"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"z143"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1543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496EFC36"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"z143"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"CSCI"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1342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2</w:t>
      </w:r>
      <w:r w:rsidRPr="007270C2">
        <w:rPr>
          <w:rFonts w:ascii="Consolas" w:eastAsia="Times New Roman" w:hAnsi="Consolas" w:cs="Courier New"/>
          <w:color w:val="212529"/>
          <w:sz w:val="20"/>
          <w:szCs w:val="20"/>
        </w:rPr>
        <w:t>)</w:t>
      </w:r>
    </w:p>
    <w:p w14:paraId="41CE852D"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"z143"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i/>
          <w:iCs/>
          <w:color w:val="60A0B0"/>
          <w:sz w:val="20"/>
          <w:szCs w:val="20"/>
        </w:rPr>
        <w:t># error due to conflict</w:t>
      </w:r>
    </w:p>
    <w:p w14:paraId="2AD7D5DB"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proofErr w:type="gramStart"/>
      <w:r w:rsidRPr="007270C2">
        <w:rPr>
          <w:rFonts w:ascii="Consolas" w:eastAsia="Times New Roman" w:hAnsi="Consolas" w:cs="Courier New"/>
          <w:color w:val="212529"/>
          <w:sz w:val="20"/>
          <w:szCs w:val="20"/>
        </w:rPr>
        <w:t>r.change</w:t>
      </w:r>
      <w:proofErr w:type="gramEnd"/>
      <w:r w:rsidRPr="007270C2">
        <w:rPr>
          <w:rFonts w:ascii="Consolas" w:eastAsia="Times New Roman" w:hAnsi="Consolas" w:cs="Courier New"/>
          <w:color w:val="212529"/>
          <w:sz w:val="20"/>
          <w:szCs w:val="20"/>
        </w:rPr>
        <w:t>_course_time</w:t>
      </w:r>
      <w:proofErr w:type="spellEnd"/>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"Tue"</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"Thu"</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11</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i/>
          <w:iCs/>
          <w:color w:val="60A0B0"/>
          <w:sz w:val="20"/>
          <w:szCs w:val="20"/>
        </w:rPr>
        <w:t># error due to conflict</w:t>
      </w:r>
    </w:p>
    <w:p w14:paraId="3534097A"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proofErr w:type="gramStart"/>
      <w:r w:rsidRPr="007270C2">
        <w:rPr>
          <w:rFonts w:ascii="Consolas" w:eastAsia="Times New Roman" w:hAnsi="Consolas" w:cs="Courier New"/>
          <w:color w:val="212529"/>
          <w:sz w:val="20"/>
          <w:szCs w:val="20"/>
        </w:rPr>
        <w:t>r.change</w:t>
      </w:r>
      <w:proofErr w:type="gramEnd"/>
      <w:r w:rsidRPr="007270C2">
        <w:rPr>
          <w:rFonts w:ascii="Consolas" w:eastAsia="Times New Roman" w:hAnsi="Consolas" w:cs="Courier New"/>
          <w:color w:val="212529"/>
          <w:sz w:val="20"/>
          <w:szCs w:val="20"/>
        </w:rPr>
        <w:t>_course_time</w:t>
      </w:r>
      <w:proofErr w:type="spellEnd"/>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"Tue"</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14</w:t>
      </w:r>
      <w:r w:rsidRPr="007270C2">
        <w:rPr>
          <w:rFonts w:ascii="Consolas" w:eastAsia="Times New Roman" w:hAnsi="Consolas" w:cs="Courier New"/>
          <w:color w:val="212529"/>
          <w:sz w:val="20"/>
          <w:szCs w:val="20"/>
        </w:rPr>
        <w:t>), (</w:t>
      </w:r>
      <w:r w:rsidRPr="007270C2">
        <w:rPr>
          <w:rFonts w:ascii="Consolas" w:eastAsia="Times New Roman" w:hAnsi="Consolas" w:cs="Courier New"/>
          <w:color w:val="4070A0"/>
          <w:sz w:val="20"/>
          <w:szCs w:val="20"/>
        </w:rPr>
        <w:t>"Thu"</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14</w:t>
      </w:r>
      <w:r w:rsidRPr="007270C2">
        <w:rPr>
          <w:rFonts w:ascii="Consolas" w:eastAsia="Times New Roman" w:hAnsi="Consolas" w:cs="Courier New"/>
          <w:color w:val="212529"/>
          <w:sz w:val="20"/>
          <w:szCs w:val="20"/>
        </w:rPr>
        <w:t>)])</w:t>
      </w:r>
    </w:p>
    <w:p w14:paraId="285C5BC6" w14:textId="77777777" w:rsidR="007270C2" w:rsidRPr="007270C2" w:rsidRDefault="007270C2" w:rsidP="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7270C2">
        <w:rPr>
          <w:rFonts w:ascii="Consolas" w:eastAsia="Times New Roman" w:hAnsi="Consolas" w:cs="Courier New"/>
          <w:color w:val="212529"/>
          <w:sz w:val="20"/>
          <w:szCs w:val="20"/>
        </w:rPr>
        <w:t>r.add_person_to_</w:t>
      </w:r>
      <w:proofErr w:type="gramStart"/>
      <w:r w:rsidRPr="007270C2">
        <w:rPr>
          <w:rFonts w:ascii="Consolas" w:eastAsia="Times New Roman" w:hAnsi="Consolas" w:cs="Courier New"/>
          <w:color w:val="212529"/>
          <w:sz w:val="20"/>
          <w:szCs w:val="20"/>
        </w:rPr>
        <w:t>course</w:t>
      </w:r>
      <w:proofErr w:type="spellEnd"/>
      <w:r w:rsidRPr="007270C2">
        <w:rPr>
          <w:rFonts w:ascii="Consolas" w:eastAsia="Times New Roman" w:hAnsi="Consolas" w:cs="Courier New"/>
          <w:color w:val="212529"/>
          <w:sz w:val="20"/>
          <w:szCs w:val="20"/>
        </w:rPr>
        <w:t>(</w:t>
      </w:r>
      <w:proofErr w:type="gramEnd"/>
      <w:r w:rsidRPr="007270C2">
        <w:rPr>
          <w:rFonts w:ascii="Consolas" w:eastAsia="Times New Roman" w:hAnsi="Consolas" w:cs="Courier New"/>
          <w:color w:val="4070A0"/>
          <w:sz w:val="20"/>
          <w:szCs w:val="20"/>
        </w:rPr>
        <w:t>"z143"</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70A0"/>
          <w:sz w:val="20"/>
          <w:szCs w:val="20"/>
        </w:rPr>
        <w:t>"SOCI"</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1230</w:t>
      </w:r>
      <w:r w:rsidRPr="007270C2">
        <w:rPr>
          <w:rFonts w:ascii="Consolas" w:eastAsia="Times New Roman" w:hAnsi="Consolas" w:cs="Courier New"/>
          <w:color w:val="212529"/>
          <w:sz w:val="20"/>
          <w:szCs w:val="20"/>
        </w:rPr>
        <w:t xml:space="preserve">, </w:t>
      </w:r>
      <w:r w:rsidRPr="007270C2">
        <w:rPr>
          <w:rFonts w:ascii="Consolas" w:eastAsia="Times New Roman" w:hAnsi="Consolas" w:cs="Courier New"/>
          <w:color w:val="40A070"/>
          <w:sz w:val="20"/>
          <w:szCs w:val="20"/>
        </w:rPr>
        <w:t>1</w:t>
      </w:r>
      <w:r w:rsidRPr="007270C2">
        <w:rPr>
          <w:rFonts w:ascii="Consolas" w:eastAsia="Times New Roman" w:hAnsi="Consolas" w:cs="Courier New"/>
          <w:color w:val="212529"/>
          <w:sz w:val="20"/>
          <w:szCs w:val="20"/>
        </w:rPr>
        <w:t>)</w:t>
      </w:r>
    </w:p>
    <w:p w14:paraId="7A397538" w14:textId="77777777" w:rsidR="007270C2" w:rsidRPr="007270C2" w:rsidRDefault="007270C2" w:rsidP="007270C2">
      <w:pPr>
        <w:spacing w:after="100" w:afterAutospacing="1" w:line="240" w:lineRule="auto"/>
        <w:outlineLvl w:val="2"/>
        <w:rPr>
          <w:rFonts w:ascii="inherit" w:eastAsia="Times New Roman" w:hAnsi="inherit" w:cs="Segoe UI"/>
          <w:color w:val="212529"/>
          <w:sz w:val="27"/>
          <w:szCs w:val="27"/>
        </w:rPr>
      </w:pPr>
      <w:r w:rsidRPr="007270C2">
        <w:rPr>
          <w:rFonts w:ascii="inherit" w:eastAsia="Times New Roman" w:hAnsi="inherit" w:cs="Segoe UI"/>
          <w:color w:val="212529"/>
          <w:sz w:val="27"/>
          <w:szCs w:val="27"/>
        </w:rPr>
        <w:t>Extra Credit</w:t>
      </w:r>
    </w:p>
    <w:p w14:paraId="0952F1B0" w14:textId="77777777" w:rsidR="007270C2" w:rsidRPr="007270C2" w:rsidRDefault="007270C2" w:rsidP="007270C2">
      <w:pPr>
        <w:numPr>
          <w:ilvl w:val="0"/>
          <w:numId w:val="9"/>
        </w:numPr>
        <w:spacing w:before="100" w:beforeAutospacing="1" w:after="100" w:afterAutospacing="1" w:line="240" w:lineRule="auto"/>
        <w:ind w:left="495"/>
        <w:rPr>
          <w:rFonts w:ascii="Segoe UI" w:eastAsia="Times New Roman" w:hAnsi="Segoe UI" w:cs="Segoe UI"/>
          <w:color w:val="212529"/>
          <w:sz w:val="24"/>
          <w:szCs w:val="24"/>
        </w:rPr>
      </w:pPr>
      <w:r w:rsidRPr="007270C2">
        <w:rPr>
          <w:rFonts w:ascii="Segoe UI" w:eastAsia="Times New Roman" w:hAnsi="Segoe UI" w:cs="Segoe UI"/>
          <w:color w:val="212529"/>
          <w:sz w:val="24"/>
          <w:szCs w:val="24"/>
        </w:rPr>
        <w:t>Add support for printing schedules and course enrollments</w:t>
      </w:r>
    </w:p>
    <w:p w14:paraId="4B2D76DD" w14:textId="77777777" w:rsidR="00222F9D" w:rsidRDefault="007270C2"/>
    <w:sectPr w:rsidR="002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55D24"/>
    <w:multiLevelType w:val="multilevel"/>
    <w:tmpl w:val="004A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14A8B"/>
    <w:multiLevelType w:val="multilevel"/>
    <w:tmpl w:val="D5BA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55960"/>
    <w:multiLevelType w:val="multilevel"/>
    <w:tmpl w:val="03BE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D3845"/>
    <w:multiLevelType w:val="multilevel"/>
    <w:tmpl w:val="E52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7A22C5"/>
    <w:multiLevelType w:val="multilevel"/>
    <w:tmpl w:val="241CA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00477"/>
    <w:multiLevelType w:val="multilevel"/>
    <w:tmpl w:val="FF52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F3B46"/>
    <w:multiLevelType w:val="multilevel"/>
    <w:tmpl w:val="5018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4576CA"/>
    <w:multiLevelType w:val="multilevel"/>
    <w:tmpl w:val="E6DA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020E8"/>
    <w:multiLevelType w:val="multilevel"/>
    <w:tmpl w:val="15D4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4"/>
  </w:num>
  <w:num w:numId="4">
    <w:abstractNumId w:val="7"/>
  </w:num>
  <w:num w:numId="5">
    <w:abstractNumId w:val="5"/>
  </w:num>
  <w:num w:numId="6">
    <w:abstractNumId w:val="2"/>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2"/>
    <w:rsid w:val="001C48C9"/>
    <w:rsid w:val="0024789F"/>
    <w:rsid w:val="0072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EDB3"/>
  <w15:chartTrackingRefBased/>
  <w15:docId w15:val="{CF59388F-05CC-4647-859F-19E0FE56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70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270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27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270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270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270C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270C2"/>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270C2"/>
    <w:rPr>
      <w:color w:val="0000FF"/>
      <w:u w:val="single"/>
    </w:rPr>
  </w:style>
  <w:style w:type="paragraph" w:customStyle="1" w:styleId="nav-item">
    <w:name w:val="nav-item"/>
    <w:basedOn w:val="Normal"/>
    <w:rsid w:val="007270C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270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70C2"/>
    <w:rPr>
      <w:rFonts w:ascii="Courier New" w:eastAsia="Times New Roman" w:hAnsi="Courier New" w:cs="Courier New"/>
      <w:sz w:val="20"/>
      <w:szCs w:val="20"/>
    </w:rPr>
  </w:style>
  <w:style w:type="character" w:styleId="Strong">
    <w:name w:val="Strong"/>
    <w:basedOn w:val="DefaultParagraphFont"/>
    <w:uiPriority w:val="22"/>
    <w:qFormat/>
    <w:rsid w:val="007270C2"/>
    <w:rPr>
      <w:b/>
      <w:bCs/>
    </w:rPr>
  </w:style>
  <w:style w:type="paragraph" w:styleId="HTMLPreformatted">
    <w:name w:val="HTML Preformatted"/>
    <w:basedOn w:val="Normal"/>
    <w:link w:val="HTMLPreformattedChar"/>
    <w:uiPriority w:val="99"/>
    <w:semiHidden/>
    <w:unhideWhenUsed/>
    <w:rsid w:val="00727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0C2"/>
    <w:rPr>
      <w:rFonts w:ascii="Courier New" w:eastAsia="Times New Roman" w:hAnsi="Courier New" w:cs="Courier New"/>
      <w:sz w:val="20"/>
      <w:szCs w:val="20"/>
    </w:rPr>
  </w:style>
  <w:style w:type="character" w:customStyle="1" w:styleId="op">
    <w:name w:val="op"/>
    <w:basedOn w:val="DefaultParagraphFont"/>
    <w:rsid w:val="007270C2"/>
  </w:style>
  <w:style w:type="character" w:customStyle="1" w:styleId="st">
    <w:name w:val="st"/>
    <w:basedOn w:val="DefaultParagraphFont"/>
    <w:rsid w:val="007270C2"/>
  </w:style>
  <w:style w:type="character" w:customStyle="1" w:styleId="dv">
    <w:name w:val="dv"/>
    <w:basedOn w:val="DefaultParagraphFont"/>
    <w:rsid w:val="007270C2"/>
  </w:style>
  <w:style w:type="character" w:customStyle="1" w:styleId="co">
    <w:name w:val="co"/>
    <w:basedOn w:val="DefaultParagraphFont"/>
    <w:rsid w:val="00727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630755">
      <w:bodyDiv w:val="1"/>
      <w:marLeft w:val="0"/>
      <w:marRight w:val="0"/>
      <w:marTop w:val="0"/>
      <w:marBottom w:val="0"/>
      <w:divBdr>
        <w:top w:val="none" w:sz="0" w:space="0" w:color="auto"/>
        <w:left w:val="none" w:sz="0" w:space="0" w:color="auto"/>
        <w:bottom w:val="none" w:sz="0" w:space="0" w:color="auto"/>
        <w:right w:val="none" w:sz="0" w:space="0" w:color="auto"/>
      </w:divBdr>
      <w:divsChild>
        <w:div w:id="391513450">
          <w:marLeft w:val="0"/>
          <w:marRight w:val="0"/>
          <w:marTop w:val="0"/>
          <w:marBottom w:val="0"/>
          <w:divBdr>
            <w:top w:val="none" w:sz="0" w:space="0" w:color="auto"/>
            <w:left w:val="none" w:sz="0" w:space="0" w:color="auto"/>
            <w:bottom w:val="none" w:sz="0" w:space="0" w:color="auto"/>
            <w:right w:val="none" w:sz="0" w:space="0" w:color="auto"/>
          </w:divBdr>
          <w:divsChild>
            <w:div w:id="9380750">
              <w:marLeft w:val="0"/>
              <w:marRight w:val="0"/>
              <w:marTop w:val="0"/>
              <w:marBottom w:val="0"/>
              <w:divBdr>
                <w:top w:val="none" w:sz="0" w:space="0" w:color="auto"/>
                <w:left w:val="none" w:sz="0" w:space="0" w:color="auto"/>
                <w:bottom w:val="none" w:sz="0" w:space="0" w:color="auto"/>
                <w:right w:val="none" w:sz="0" w:space="0" w:color="auto"/>
              </w:divBdr>
            </w:div>
          </w:divsChild>
        </w:div>
        <w:div w:id="881745045">
          <w:marLeft w:val="-225"/>
          <w:marRight w:val="-225"/>
          <w:marTop w:val="0"/>
          <w:marBottom w:val="0"/>
          <w:divBdr>
            <w:top w:val="none" w:sz="0" w:space="0" w:color="auto"/>
            <w:left w:val="none" w:sz="0" w:space="0" w:color="auto"/>
            <w:bottom w:val="none" w:sz="0" w:space="0" w:color="auto"/>
            <w:right w:val="none" w:sz="0" w:space="0" w:color="auto"/>
          </w:divBdr>
          <w:divsChild>
            <w:div w:id="248540592">
              <w:marLeft w:val="0"/>
              <w:marRight w:val="0"/>
              <w:marTop w:val="0"/>
              <w:marBottom w:val="0"/>
              <w:divBdr>
                <w:top w:val="none" w:sz="0" w:space="0" w:color="auto"/>
                <w:left w:val="none" w:sz="0" w:space="0" w:color="auto"/>
                <w:bottom w:val="none" w:sz="0" w:space="0" w:color="auto"/>
                <w:right w:val="none" w:sz="0" w:space="0" w:color="auto"/>
              </w:divBdr>
              <w:divsChild>
                <w:div w:id="1563516974">
                  <w:marLeft w:val="0"/>
                  <w:marRight w:val="0"/>
                  <w:marTop w:val="240"/>
                  <w:marBottom w:val="240"/>
                  <w:divBdr>
                    <w:top w:val="none" w:sz="0" w:space="0" w:color="auto"/>
                    <w:left w:val="none" w:sz="0" w:space="0" w:color="auto"/>
                    <w:bottom w:val="none" w:sz="0" w:space="0" w:color="auto"/>
                    <w:right w:val="none" w:sz="0" w:space="0" w:color="auto"/>
                  </w:divBdr>
                </w:div>
                <w:div w:id="1534078523">
                  <w:marLeft w:val="0"/>
                  <w:marRight w:val="0"/>
                  <w:marTop w:val="240"/>
                  <w:marBottom w:val="240"/>
                  <w:divBdr>
                    <w:top w:val="none" w:sz="0" w:space="0" w:color="auto"/>
                    <w:left w:val="none" w:sz="0" w:space="0" w:color="auto"/>
                    <w:bottom w:val="none" w:sz="0" w:space="0" w:color="auto"/>
                    <w:right w:val="none" w:sz="0" w:space="0" w:color="auto"/>
                  </w:divBdr>
                </w:div>
                <w:div w:id="510679378">
                  <w:marLeft w:val="0"/>
                  <w:marRight w:val="0"/>
                  <w:marTop w:val="240"/>
                  <w:marBottom w:val="240"/>
                  <w:divBdr>
                    <w:top w:val="none" w:sz="0" w:space="0" w:color="auto"/>
                    <w:left w:val="none" w:sz="0" w:space="0" w:color="auto"/>
                    <w:bottom w:val="none" w:sz="0" w:space="0" w:color="auto"/>
                    <w:right w:val="none" w:sz="0" w:space="0" w:color="auto"/>
                  </w:divBdr>
                </w:div>
                <w:div w:id="1000498559">
                  <w:marLeft w:val="0"/>
                  <w:marRight w:val="0"/>
                  <w:marTop w:val="240"/>
                  <w:marBottom w:val="240"/>
                  <w:divBdr>
                    <w:top w:val="none" w:sz="0" w:space="0" w:color="auto"/>
                    <w:left w:val="none" w:sz="0" w:space="0" w:color="auto"/>
                    <w:bottom w:val="none" w:sz="0" w:space="0" w:color="auto"/>
                    <w:right w:val="none" w:sz="0" w:space="0" w:color="auto"/>
                  </w:divBdr>
                </w:div>
                <w:div w:id="1463570869">
                  <w:marLeft w:val="0"/>
                  <w:marRight w:val="0"/>
                  <w:marTop w:val="240"/>
                  <w:marBottom w:val="240"/>
                  <w:divBdr>
                    <w:top w:val="none" w:sz="0" w:space="0" w:color="auto"/>
                    <w:left w:val="none" w:sz="0" w:space="0" w:color="auto"/>
                    <w:bottom w:val="none" w:sz="0" w:space="0" w:color="auto"/>
                    <w:right w:val="none" w:sz="0" w:space="0" w:color="auto"/>
                  </w:divBdr>
                </w:div>
                <w:div w:id="9046832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courses.ni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5" Type="http://schemas.openxmlformats.org/officeDocument/2006/relationships/hyperlink" Target="https://tiger.cs.niu.edu/jupy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9211</Characters>
  <Application>Microsoft Office Word</Application>
  <DocSecurity>0</DocSecurity>
  <Lines>76</Lines>
  <Paragraphs>21</Paragraphs>
  <ScaleCrop>false</ScaleCrop>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Smith</dc:creator>
  <cp:keywords/>
  <dc:description/>
  <cp:lastModifiedBy>Alyssa Smith</cp:lastModifiedBy>
  <cp:revision>1</cp:revision>
  <dcterms:created xsi:type="dcterms:W3CDTF">2021-11-16T16:41:00Z</dcterms:created>
  <dcterms:modified xsi:type="dcterms:W3CDTF">2021-11-16T16:41:00Z</dcterms:modified>
</cp:coreProperties>
</file>